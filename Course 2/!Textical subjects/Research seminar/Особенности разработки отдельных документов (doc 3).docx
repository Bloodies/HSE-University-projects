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a3iqmq740nqp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Xsolla Login widget SDK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240" w:before="360" w:line="240" w:lineRule="auto"/>
        <w:rPr>
          <w:rPrChange w:author="Anna Malukhina" w:id="0" w:date="2020-03-16T15:44:37Z">
            <w:rPr>
              <w:b w:val="1"/>
              <w:color w:val="24292e"/>
              <w:sz w:val="33"/>
              <w:szCs w:val="33"/>
            </w:rPr>
          </w:rPrChange>
        </w:rPr>
        <w:pPrChange w:author="Anna Malukhina" w:id="0" w:date="2020-03-16T15:44:37Z">
          <w:pPr>
            <w:pStyle w:val="Heading3"/>
            <w:keepNext w:val="0"/>
            <w:keepLines w:val="0"/>
            <w:shd w:fill="ffffff" w:val="clear"/>
            <w:spacing w:after="240" w:before="360" w:line="240" w:lineRule="auto"/>
            <w:ind w:left="0" w:firstLine="0"/>
          </w:pPr>
        </w:pPrChange>
      </w:pPr>
      <w:bookmarkStart w:colFirst="0" w:colLast="0" w:name="_ozyibxzir1v" w:id="1"/>
      <w:bookmarkEnd w:id="1"/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  <w:rPrChange w:author="Anna Malukhina" w:id="0" w:date="2020-03-16T15:44:37Z">
            <w:rPr>
              <w:b w:val="1"/>
              <w:color w:val="24292e"/>
              <w:sz w:val="33"/>
              <w:szCs w:val="33"/>
            </w:rPr>
          </w:rPrChange>
        </w:rPr>
        <w:t xml:space="preserve">This file contains information to help you install SDK on your computer. SDK allows you to quickly integrate Xsolla Login Widget with your website.</w:t>
      </w:r>
    </w:p>
    <w:p w:rsidR="00000000" w:rsidDel="00000000" w:rsidP="00000000" w:rsidRDefault="00000000" w:rsidRPr="00000000" w14:paraId="00000003">
      <w:pPr>
        <w:spacing w:before="240" w:line="24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sz w:val="32"/>
          <w:szCs w:val="32"/>
        </w:rPr>
      </w:pPr>
      <w:bookmarkStart w:colFirst="0" w:colLast="0" w:name="_h40xfwxeahrf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sz w:val="32"/>
          <w:szCs w:val="32"/>
        </w:rPr>
      </w:pPr>
      <w:bookmarkStart w:colFirst="0" w:colLast="0" w:name="_a24o95z35mj3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Currently SDK supports following types of authorization: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via login/password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 social networks</w:t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authorization methods will be added soon.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The library is used on Windows 7, 8 and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0" w:firstLine="0"/>
        <w:rPr>
          <w:b w:val="1"/>
          <w:sz w:val="32"/>
          <w:szCs w:val="32"/>
        </w:rPr>
      </w:pPr>
      <w:bookmarkStart w:colFirst="0" w:colLast="0" w:name="_h2ujhabzjxq5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80" w:line="240" w:lineRule="auto"/>
        <w:rPr>
          <w:b w:val="1"/>
        </w:rPr>
      </w:pPr>
      <w:bookmarkStart w:colFirst="0" w:colLast="0" w:name="_uwesoy6vqueg" w:id="5"/>
      <w:bookmarkEnd w:id="5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31.2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Connect Xsolla Login Javascript SDK: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your project uses</w:t>
      </w:r>
      <w:hyperlink r:id="rId7">
        <w:r w:rsidDel="00000000" w:rsidR="00000000" w:rsidRPr="00000000">
          <w:rPr>
            <w:color w:val="24292e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Bower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launch the console and run the following command:</w:t>
        <w:br w:type="textWrapping"/>
      </w:r>
    </w:p>
    <w:p w:rsidR="00000000" w:rsidDel="00000000" w:rsidP="00000000" w:rsidRDefault="00000000" w:rsidRPr="00000000" w14:paraId="00000012">
      <w:pPr>
        <w:spacing w:before="240"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bower install xsolla-login-js-sdk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="24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don’t have the package installed, add the following code to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&lt;head&gt;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tag of the web page where you want to place the widget:</w:t>
        <w:br w:type="textWrapping"/>
      </w:r>
    </w:p>
    <w:p w:rsidR="00000000" w:rsidDel="00000000" w:rsidP="00000000" w:rsidRDefault="00000000" w:rsidRPr="00000000" w14:paraId="00000014">
      <w:pPr>
        <w:spacing w:before="24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&lt;script src="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https://cdn.xsolla.net/xsolla-login-widget/sdk/2.1.1/xl.min.js</w:t>
        </w:r>
      </w:hyperlink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"&gt;&lt;/script&gt;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line="331.20000000000005" w:lineRule="auto"/>
        <w:rPr>
          <w:b w:val="1"/>
        </w:rPr>
      </w:pPr>
      <w:bookmarkStart w:colFirst="0" w:colLast="0" w:name="_6vdtbkua79vu" w:id="6"/>
      <w:bookmarkEnd w:id="6"/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16">
      <w:pPr>
        <w:shd w:fill="ffffff" w:val="clear"/>
        <w:spacing w:before="240" w:line="331.2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widget initialization code to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&lt;body&gt;</w:t>
      </w: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tag.</w:t>
      </w:r>
    </w:p>
    <w:p w:rsidR="00000000" w:rsidDel="00000000" w:rsidP="00000000" w:rsidRDefault="00000000" w:rsidRPr="00000000" w14:paraId="00000017">
      <w:pPr>
        <w:spacing w:before="0" w:line="331.2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script type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XL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({</w:t>
      </w:r>
    </w:p>
    <w:p w:rsidR="00000000" w:rsidDel="00000000" w:rsidP="00000000" w:rsidRDefault="00000000" w:rsidRPr="00000000" w14:paraId="00000019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projectId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'{Login ID}'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before="0" w:line="331.2" w:lineRule="auto"/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callbackUrl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'{callbackUrl}'</w:t>
      </w:r>
    </w:p>
    <w:p w:rsidR="00000000" w:rsidDel="00000000" w:rsidP="00000000" w:rsidRDefault="00000000" w:rsidRPr="00000000" w14:paraId="0000001B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});</w:t>
      </w:r>
    </w:p>
    <w:p w:rsidR="00000000" w:rsidDel="00000000" w:rsidP="00000000" w:rsidRDefault="00000000" w:rsidRPr="00000000" w14:paraId="0000001C">
      <w:pPr>
        <w:spacing w:after="240" w:before="0" w:line="417.59999999999997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240" w:before="240" w:line="417.59999999999997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405"/>
        <w:tblGridChange w:id="0">
          <w:tblGrid>
            <w:gridCol w:w="2280"/>
            <w:gridCol w:w="6405"/>
          </w:tblGrid>
        </w:tblGridChange>
      </w:tblGrid>
      <w:tr>
        <w:trPr>
          <w:trHeight w:val="705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Login ID from Publisher Account. Required.</w:t>
            </w:r>
          </w:p>
        </w:tc>
      </w:tr>
      <w:tr>
        <w:trPr>
          <w:trHeight w:val="17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callbackUrl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URL to redirect the user to after authentication. Must be identical to Callback URL</w:t>
            </w:r>
            <w:ins w:author="Anna Malukhina" w:id="1" w:date="2020-03-16T15:43:20Z">
              <w:r w:rsidDel="00000000" w:rsidR="00000000" w:rsidRPr="00000000">
                <w:rPr>
                  <w:color w:val="24292e"/>
                  <w:sz w:val="24"/>
                  <w:szCs w:val="24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specified in Publisher Account in Login settings. Required if there are several Callback URLs.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417.59999999999997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x9qyytonuz69" w:id="7"/>
      <w:bookmarkEnd w:id="7"/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31.2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the way of placing the widget on the website: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fullscreen mode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particular block of the page.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before="0" w:line="331.2" w:lineRule="auto"/>
        <w:ind w:left="283.46456692913375" w:hanging="283.46456692913375"/>
        <w:rPr>
          <w:b w:val="1"/>
          <w:color w:val="24292e"/>
          <w:sz w:val="24"/>
          <w:szCs w:val="24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FULLSCREEN MODE</w:t>
      </w:r>
    </w:p>
    <w:p w:rsidR="00000000" w:rsidDel="00000000" w:rsidP="00000000" w:rsidRDefault="00000000" w:rsidRPr="00000000" w14:paraId="0000002B">
      <w:pPr>
        <w:shd w:fill="ffffff" w:val="clear"/>
        <w:spacing w:before="240" w:line="331.2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button with an on-click event to your website and call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XL.show()</w:t>
      </w: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2C">
      <w:pPr>
        <w:spacing w:after="240" w:before="240" w:line="417.59999999999997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button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"XL.show()"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&gt;Fullscreen widget&lt;/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before="240" w:line="331.2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fullscreen mode will be closed upon clicking outside the widget.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before="240" w:line="331.2" w:lineRule="auto"/>
        <w:ind w:left="283.46456692913375" w:hanging="285"/>
        <w:rPr>
          <w:b w:val="1"/>
          <w:color w:val="24292e"/>
          <w:sz w:val="24"/>
          <w:szCs w:val="24"/>
          <w:u w:val="none"/>
        </w:rPr>
      </w:pPr>
      <w:commentRangeStart w:id="2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BLOCK OF THE PAGE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="331.2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block, in which the widget will be placed, to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&lt;body&gt;</w:t>
      </w: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tag of this page and specify the block ID.</w:t>
      </w:r>
    </w:p>
    <w:p w:rsidR="00000000" w:rsidDel="00000000" w:rsidP="00000000" w:rsidRDefault="00000000" w:rsidRPr="00000000" w14:paraId="00000030">
      <w:pPr>
        <w:spacing w:after="240" w:before="240" w:line="417.59999999999997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div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"xl_auth"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before="240" w:line="331.2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the following script and specify the parameters as described below.</w:t>
      </w:r>
    </w:p>
    <w:p w:rsidR="00000000" w:rsidDel="00000000" w:rsidP="00000000" w:rsidRDefault="00000000" w:rsidRPr="00000000" w14:paraId="00000032">
      <w:pPr>
        <w:spacing w:before="0" w:line="331.2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script type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before="0" w:line="331.2" w:lineRule="auto"/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color w:val="24292e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550</w:t>
      </w:r>
    </w:p>
    <w:p w:rsidR="00000000" w:rsidDel="00000000" w:rsidP="00000000" w:rsidRDefault="00000000" w:rsidRPr="00000000" w14:paraId="00000036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pacing w:before="0" w:line="331.2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XL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AuthWidget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(element_id, options);</w:t>
      </w:r>
    </w:p>
    <w:p w:rsidR="00000000" w:rsidDel="00000000" w:rsidP="00000000" w:rsidRDefault="00000000" w:rsidRPr="00000000" w14:paraId="00000038">
      <w:pPr>
        <w:spacing w:after="240" w:before="0" w:line="417.59999999999997" w:lineRule="auto"/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5715"/>
        <w:tblGridChange w:id="0">
          <w:tblGrid>
            <w:gridCol w:w="3285"/>
            <w:gridCol w:w="5715"/>
          </w:tblGrid>
        </w:tblGridChange>
      </w:tblGrid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Login Widget block settings. The object consists of the parameters listed below.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Block width in pixels. Default is 400.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Block height in pixels. Default is 550.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sz w:val="32"/>
          <w:szCs w:val="32"/>
        </w:rPr>
      </w:pPr>
      <w:bookmarkStart w:colFirst="0" w:colLast="0" w:name="_eiq5tqcavnjq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I can’t find Login ID. Where is it?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Please go to your Publisher Account &gt; Login settings &gt; General settings &gt; Login ID.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the guide describing full integration of Xsolla Login?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Please follow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Malukhina" w:id="0" w:date="2020-03-16T15:45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и далее по всему тексту различный размер шрифта. Лучше сделать одинаковым, отличаться может текст заголовков</w:t>
      </w:r>
    </w:p>
  </w:comment>
  <w:comment w:author="Anna Malukhina" w:id="2" w:date="2020-03-16T15:43:45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несколько действий, нужен нумерованный список</w:t>
      </w:r>
    </w:p>
  </w:comment>
  <w:comment w:author="Anna Malukhina" w:id="3" w:date="2020-03-16T15:44:12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Q&amp;A списки не используются</w:t>
      </w:r>
    </w:p>
  </w:comment>
  <w:comment w:author="Anna Malukhina" w:id="1" w:date="2020-03-16T15:42:4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не требования. Можно перенести в начало в overview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developers.xsolla.com/doc/login" TargetMode="External"/><Relationship Id="rId10" Type="http://schemas.openxmlformats.org/officeDocument/2006/relationships/hyperlink" Target="http://developers.xsolla.com/doc/login" TargetMode="External"/><Relationship Id="rId9" Type="http://schemas.openxmlformats.org/officeDocument/2006/relationships/hyperlink" Target="https://cdn.xsolla.net/xsolla-login-widget/sdk/2.1.1/xl.min.j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bower.io/" TargetMode="External"/><Relationship Id="rId8" Type="http://schemas.openxmlformats.org/officeDocument/2006/relationships/hyperlink" Target="http://bow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