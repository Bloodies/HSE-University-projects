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Чепоков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1030110F" w:rsidR="00072B77" w:rsidRDefault="00713F98" w:rsidP="00003C2E">
      <w:pPr>
        <w:spacing w:after="240" w:line="240" w:lineRule="auto"/>
        <w:jc w:val="center"/>
        <w:rPr>
          <w:b/>
          <w:color w:val="000000"/>
        </w:rPr>
      </w:pPr>
      <w:r w:rsidRPr="00575431">
        <w:rPr>
          <w:b/>
          <w:color w:val="000000"/>
        </w:rPr>
        <w:t>СЛУЖЕБНЫЙ АППАРАТ ДОКУМЕНТОВ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М. С. Сахипова</w:t>
      </w:r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13B62D0F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A26100">
        <w:rPr>
          <w:color w:val="000000"/>
          <w:sz w:val="28"/>
          <w:szCs w:val="28"/>
          <w:shd w:val="clear" w:color="auto" w:fill="FFFFFF"/>
        </w:rPr>
        <w:t>Пермь, 2018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p w14:paraId="4EEB5FDB" w14:textId="77777777" w:rsidR="00072B77" w:rsidRPr="00003C2E" w:rsidRDefault="00072B77" w:rsidP="00003C2E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bookmarkStart w:id="2" w:name="_GoBack" w:displacedByCustomXml="prev"/>
        <w:p w14:paraId="1D6D47CF" w14:textId="51183BDE" w:rsidR="00072B77" w:rsidRDefault="00072B77" w:rsidP="00D01F20">
          <w:pPr>
            <w:pStyle w:val="a7"/>
            <w:jc w:val="center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3" w:name="Оглавление"/>
          <w:bookmarkEnd w:id="3"/>
          <w:bookmarkEnd w:id="2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04689FEE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4" w:history="1">
            <w:r w:rsidR="00072B77" w:rsidRPr="00A32CF8">
              <w:rPr>
                <w:rStyle w:val="aa"/>
                <w:b/>
                <w:noProof/>
              </w:rPr>
              <w:t>Упражнение 7.1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CCC1BC4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5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D5211C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6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0810ED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7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223C24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8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0E1B62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69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_Toc1942469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E16AAA6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0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69D8C08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1" w:history="1">
            <w:r w:rsidR="00072B77" w:rsidRPr="00A32CF8">
              <w:rPr>
                <w:rStyle w:val="aa"/>
                <w:b/>
                <w:noProof/>
              </w:rPr>
              <w:t>Упражнение 7.2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511CDB3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2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70D07B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3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9EEFB4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4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02BE623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5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F28776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6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E7A589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7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6A5FB37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8" w:history="1">
            <w:r w:rsidR="00072B77" w:rsidRPr="00A32CF8">
              <w:rPr>
                <w:rStyle w:val="aa"/>
                <w:b/>
                <w:noProof/>
              </w:rPr>
              <w:t>Упражнение 7.3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8A33CB4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79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_Toc1942479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95CA96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0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2DC5A84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1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A896253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2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38E0B54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3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B55750C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4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8783DE7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5" w:history="1">
            <w:r w:rsidR="00072B77" w:rsidRPr="00A32CF8">
              <w:rPr>
                <w:rStyle w:val="aa"/>
                <w:b/>
                <w:noProof/>
              </w:rPr>
              <w:t>Упражнение 7.6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7EB9A2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6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4860F8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7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60E98D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8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9095D8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89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_Toc1942489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756929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0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F4340D7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1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21B4D99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2" w:history="1">
            <w:r w:rsidR="00072B77" w:rsidRPr="00A32CF8">
              <w:rPr>
                <w:rStyle w:val="aa"/>
                <w:b/>
                <w:noProof/>
              </w:rPr>
              <w:t>Упражнение 7.7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C7CCA17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3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A61903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4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BE6B99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5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D69C805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6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E2B2136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7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7A5F3B3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8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483071F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499" w:history="1">
            <w:r w:rsidR="00072B77" w:rsidRPr="00A32CF8">
              <w:rPr>
                <w:rStyle w:val="aa"/>
                <w:b/>
                <w:noProof/>
              </w:rPr>
              <w:t>Упражнение 7.8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_Toc1942499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1B51C16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0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C033A14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1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2D7F30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2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193EED9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3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33ECC5A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4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B328A82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5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CF89A0E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6" w:history="1">
            <w:r w:rsidR="00072B77" w:rsidRPr="00A32CF8">
              <w:rPr>
                <w:rStyle w:val="aa"/>
                <w:b/>
                <w:noProof/>
              </w:rPr>
              <w:t>Упражнение 7.9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83AFC9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7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9F980E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8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3D2F969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09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_Toc1942509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FB6DC4E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0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52E67CA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1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05086D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2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C522433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3" w:history="1">
            <w:r w:rsidR="00072B77" w:rsidRPr="00A32CF8">
              <w:rPr>
                <w:rStyle w:val="aa"/>
                <w:b/>
                <w:noProof/>
              </w:rPr>
              <w:t>Упражнение 7.10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6438B8D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4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84D5D96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5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B0C3AA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6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F3204F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7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CF610E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8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6F49569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19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_Toc1942519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15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014CF42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0" w:history="1">
            <w:r w:rsidR="00072B77" w:rsidRPr="00A32CF8">
              <w:rPr>
                <w:rStyle w:val="aa"/>
                <w:b/>
                <w:noProof/>
              </w:rPr>
              <w:t>Упражнение 7.11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9600951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1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452495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2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3D33037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3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7EDA9F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4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39F19F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5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9B4D8E5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6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9F1CF2A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7" w:history="1">
            <w:r w:rsidR="00072B77" w:rsidRPr="00A32CF8">
              <w:rPr>
                <w:rStyle w:val="aa"/>
                <w:b/>
                <w:noProof/>
              </w:rPr>
              <w:t>Упражнение 7.12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CA54F68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8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CE417C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29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_Toc1942529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570323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0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C42249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1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081B34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2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AC88F13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3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17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B25C0A4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4" w:history="1">
            <w:r w:rsidR="00072B77" w:rsidRPr="00A32CF8">
              <w:rPr>
                <w:rStyle w:val="aa"/>
                <w:b/>
                <w:noProof/>
              </w:rPr>
              <w:t>Упражнение 8.1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25C2D44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5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54173CD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6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B04611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7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20E164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8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179C151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39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_Toc1942539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6FA0F40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0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227E764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1" w:history="1">
            <w:r w:rsidR="00072B77" w:rsidRPr="00A32CF8">
              <w:rPr>
                <w:rStyle w:val="aa"/>
                <w:b/>
                <w:noProof/>
              </w:rPr>
              <w:t>Упражнение 8.2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FE49256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2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ECED121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3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F3987FA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4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D22430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5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6717E9E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6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B13338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7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19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AACFB30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8" w:history="1">
            <w:r w:rsidR="00072B77" w:rsidRPr="00A32CF8">
              <w:rPr>
                <w:rStyle w:val="aa"/>
                <w:b/>
                <w:noProof/>
              </w:rPr>
              <w:t>Упражнение 8.3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92D5A46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49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_Toc1942549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BECF03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0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BC958E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1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6659D9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2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35AAE39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3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8DAA5C8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4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716EB34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5" w:history="1">
            <w:r w:rsidR="00072B77" w:rsidRPr="00A32CF8">
              <w:rPr>
                <w:rStyle w:val="aa"/>
                <w:b/>
                <w:noProof/>
              </w:rPr>
              <w:t>Упражнение 8.4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54A2C57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6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993E896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7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A4E9A4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8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4829E0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59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_Toc1942559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1F5E19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0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0DB3BC9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1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5916C21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2" w:history="1">
            <w:r w:rsidR="00072B77" w:rsidRPr="00A32CF8">
              <w:rPr>
                <w:rStyle w:val="aa"/>
                <w:b/>
                <w:noProof/>
              </w:rPr>
              <w:t>Упражнение 8.5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6EE0D3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3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57E186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4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179FE75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5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023915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6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F8B915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7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853B588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8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E681711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69" w:history="1">
            <w:r w:rsidR="00072B77" w:rsidRPr="00A32CF8">
              <w:rPr>
                <w:rStyle w:val="aa"/>
                <w:b/>
                <w:noProof/>
              </w:rPr>
              <w:t>Упражнение 8.6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_Toc1942569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A49E043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0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F2D3232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1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3EB896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2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E03C561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3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1B80F94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4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D3A65A0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5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24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4598231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6" w:history="1">
            <w:r w:rsidR="00072B77" w:rsidRPr="00A32CF8">
              <w:rPr>
                <w:rStyle w:val="aa"/>
                <w:b/>
                <w:noProof/>
              </w:rPr>
              <w:t>Упражнение 8.7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8E46E2F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7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E63FFD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8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D5B34E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79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_Toc1942579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F0A1CB3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0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1FBC649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1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2F2AE65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2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26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319244B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3" w:history="1">
            <w:r w:rsidR="00072B77" w:rsidRPr="00A32CF8">
              <w:rPr>
                <w:rStyle w:val="aa"/>
                <w:b/>
                <w:noProof/>
              </w:rPr>
              <w:t>Упражнение 8.8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69235A7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4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2210A6E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5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899F1B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6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4DB6FA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7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155F4AF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8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998DA2F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89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_Toc1942589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28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7F6F33F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0" w:history="1">
            <w:r w:rsidR="00072B77" w:rsidRPr="00A32CF8">
              <w:rPr>
                <w:rStyle w:val="aa"/>
                <w:b/>
                <w:noProof/>
              </w:rPr>
              <w:t>Упражнение 8.9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7DE9E3D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1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26968A5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2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00E05DA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3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A75B61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4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0D79C2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5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30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A8F2709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6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31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60D9896A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7" w:history="1">
            <w:r w:rsidR="00072B77" w:rsidRPr="00A32CF8">
              <w:rPr>
                <w:rStyle w:val="aa"/>
                <w:b/>
                <w:noProof/>
              </w:rPr>
              <w:t>Упражнение 8.10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4799F2C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8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8DC1189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599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_Toc1942599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D99713C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0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299FB0B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1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_Toc1942601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38408C3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2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_Toc1942602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F50152A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3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_Toc1942603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32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5E48B769" w14:textId="77777777" w:rsidR="00072B77" w:rsidRDefault="006E74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4" w:history="1">
            <w:r w:rsidR="00072B77" w:rsidRPr="00A32CF8">
              <w:rPr>
                <w:rStyle w:val="aa"/>
                <w:b/>
                <w:noProof/>
              </w:rPr>
              <w:t>Упражнение 8.11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_Toc1942604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6B1181B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5" w:history="1">
            <w:r w:rsidR="00072B77" w:rsidRPr="00A32CF8">
              <w:rPr>
                <w:rStyle w:val="aa"/>
                <w:b/>
                <w:noProof/>
              </w:rPr>
              <w:t>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Анализ решаемой информационной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_Toc1942605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2F678EE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6" w:history="1">
            <w:r w:rsidR="00072B77" w:rsidRPr="00A32CF8">
              <w:rPr>
                <w:rStyle w:val="aa"/>
                <w:b/>
                <w:noProof/>
              </w:rPr>
              <w:t>1.1.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Описание задачи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_Toc1942606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48A3A5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7" w:history="1">
            <w:r w:rsidR="00072B77" w:rsidRPr="00A32CF8">
              <w:rPr>
                <w:rStyle w:val="aa"/>
                <w:b/>
                <w:noProof/>
              </w:rPr>
              <w:t>1.2.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_Toc1942607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75ED33C8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8" w:history="1">
            <w:r w:rsidR="00072B77" w:rsidRPr="00A32CF8">
              <w:rPr>
                <w:rStyle w:val="aa"/>
                <w:b/>
                <w:noProof/>
              </w:rPr>
              <w:t>1.3.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Выходные данные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_Toc1942608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27E87C90" w14:textId="77777777" w:rsidR="00072B77" w:rsidRDefault="006E740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09" w:history="1">
            <w:r w:rsidR="00072B77" w:rsidRPr="00A32CF8">
              <w:rPr>
                <w:rStyle w:val="aa"/>
                <w:b/>
                <w:noProof/>
              </w:rPr>
              <w:t>1.4.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Операции, для достижения результата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_Toc1942609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1CFF725D" w14:textId="77777777" w:rsidR="00072B77" w:rsidRDefault="006E740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42610" w:history="1">
            <w:r w:rsidR="00072B77" w:rsidRPr="00A32CF8">
              <w:rPr>
                <w:rStyle w:val="aa"/>
                <w:b/>
                <w:noProof/>
              </w:rPr>
              <w:t>2.</w:t>
            </w:r>
            <w:r w:rsidR="00072B7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72B77" w:rsidRPr="00A32CF8">
              <w:rPr>
                <w:rStyle w:val="aa"/>
                <w:b/>
                <w:noProof/>
              </w:rPr>
              <w:t>Приложение</w:t>
            </w:r>
            <w:r w:rsidR="00072B77">
              <w:rPr>
                <w:noProof/>
                <w:webHidden/>
              </w:rPr>
              <w:tab/>
            </w:r>
            <w:r w:rsidR="00072B77">
              <w:rPr>
                <w:noProof/>
                <w:webHidden/>
              </w:rPr>
              <w:fldChar w:fldCharType="begin"/>
            </w:r>
            <w:r w:rsidR="00072B77">
              <w:rPr>
                <w:noProof/>
                <w:webHidden/>
              </w:rPr>
              <w:instrText xml:space="preserve"> PAGEREF _Toc1942610 \h </w:instrText>
            </w:r>
            <w:r w:rsidR="00072B77">
              <w:rPr>
                <w:noProof/>
                <w:webHidden/>
              </w:rPr>
            </w:r>
            <w:r w:rsidR="00072B77">
              <w:rPr>
                <w:noProof/>
                <w:webHidden/>
              </w:rPr>
              <w:fldChar w:fldCharType="separate"/>
            </w:r>
            <w:r w:rsidR="00072B77">
              <w:rPr>
                <w:noProof/>
                <w:webHidden/>
              </w:rPr>
              <w:t>33</w:t>
            </w:r>
            <w:r w:rsidR="00072B77">
              <w:rPr>
                <w:noProof/>
                <w:webHidden/>
              </w:rPr>
              <w:fldChar w:fldCharType="end"/>
            </w:r>
          </w:hyperlink>
        </w:p>
        <w:p w14:paraId="4191673D" w14:textId="77777777" w:rsidR="00072B77" w:rsidRDefault="00072B77">
          <w:r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60D0E63F" w14:textId="77777777" w:rsidR="00072B77" w:rsidRDefault="00072B77">
      <w:pPr>
        <w:sectPr w:rsidR="00072B77" w:rsidSect="004B1DA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91DDEF2" w14:textId="77777777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Задание7х1"/>
      <w:bookmarkStart w:id="5" w:name="_Toc1942464"/>
      <w:bookmarkEnd w:id="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7</w:t>
      </w:r>
      <w:r w:rsidRPr="00A94205">
        <w:rPr>
          <w:rFonts w:ascii="Times New Roman" w:hAnsi="Times New Roman" w:cs="Times New Roman"/>
          <w:b/>
          <w:color w:val="auto"/>
        </w:rPr>
        <w:t>.1</w:t>
      </w:r>
      <w:bookmarkEnd w:id="5"/>
    </w:p>
    <w:p w14:paraId="19FED584" w14:textId="77777777" w:rsidR="00072B77" w:rsidRPr="00A94205" w:rsidRDefault="00072B77" w:rsidP="00C17615">
      <w:pPr>
        <w:pStyle w:val="2"/>
        <w:numPr>
          <w:ilvl w:val="0"/>
          <w:numId w:val="1"/>
        </w:numPr>
        <w:spacing w:before="240" w:after="120" w:line="240" w:lineRule="auto"/>
        <w:ind w:left="0" w:hanging="284"/>
        <w:jc w:val="center"/>
        <w:rPr>
          <w:rFonts w:ascii="Times New Roman" w:hAnsi="Times New Roman" w:cs="Times New Roman"/>
          <w:b/>
          <w:color w:val="auto"/>
        </w:rPr>
      </w:pPr>
      <w:bookmarkStart w:id="6" w:name="_Toc1942465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6"/>
    </w:p>
    <w:p w14:paraId="3E90C47F" w14:textId="17E2305E" w:rsidR="00072B77" w:rsidRPr="00A94205" w:rsidRDefault="00072B77" w:rsidP="00713F98">
      <w:pPr>
        <w:pStyle w:val="3"/>
        <w:spacing w:before="160" w:after="80" w:line="240" w:lineRule="auto"/>
      </w:pPr>
      <w:bookmarkStart w:id="7" w:name="_Toc194246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7"/>
      <w:r w:rsidR="00713F98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r w:rsidR="00713F98" w:rsidRPr="00713F98">
        <w:rPr>
          <w:rFonts w:ascii="Times New Roman" w:hAnsi="Times New Roman" w:cs="Times New Roman"/>
          <w:color w:val="auto"/>
          <w:sz w:val="26"/>
          <w:szCs w:val="26"/>
        </w:rPr>
        <w:t>и</w:t>
      </w:r>
      <w:r w:rsidRPr="00713F98">
        <w:rPr>
          <w:rFonts w:ascii="Times New Roman" w:hAnsi="Times New Roman" w:cs="Times New Roman"/>
          <w:color w:val="auto"/>
          <w:sz w:val="26"/>
          <w:szCs w:val="26"/>
        </w:rPr>
        <w:t>сследовать средства для ввода названий.</w:t>
      </w:r>
    </w:p>
    <w:p w14:paraId="52CF166D" w14:textId="77777777" w:rsidR="00072B77" w:rsidRPr="00C17615" w:rsidRDefault="00072B77" w:rsidP="00C17615">
      <w:pPr>
        <w:pStyle w:val="3"/>
        <w:numPr>
          <w:ilvl w:val="1"/>
          <w:numId w:val="1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194246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D9C28B7" w14:textId="77777777" w:rsidR="00072B77" w:rsidRPr="00A94205" w:rsidRDefault="00072B77" w:rsidP="00C17615">
      <w:pPr>
        <w:pStyle w:val="a8"/>
        <w:keepNext/>
        <w:keepLines/>
        <w:numPr>
          <w:ilvl w:val="0"/>
          <w:numId w:val="2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1AD2DB82" w14:textId="77777777" w:rsidR="00072B77" w:rsidRPr="00C17615" w:rsidRDefault="00072B77" w:rsidP="00C17615">
      <w:pPr>
        <w:pStyle w:val="3"/>
        <w:numPr>
          <w:ilvl w:val="1"/>
          <w:numId w:val="1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" w:name="_Toc194246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9"/>
    </w:p>
    <w:p w14:paraId="263BDAC7" w14:textId="77777777" w:rsidR="00072B77" w:rsidRPr="00A94205" w:rsidRDefault="00072B77" w:rsidP="009025C9">
      <w:pPr>
        <w:pStyle w:val="a8"/>
        <w:keepNext/>
        <w:keepLines/>
        <w:numPr>
          <w:ilvl w:val="0"/>
          <w:numId w:val="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таблицей в формате </w:t>
      </w:r>
      <w:r w:rsidRPr="007C3899">
        <w:t>.</w:t>
      </w:r>
      <w:r>
        <w:rPr>
          <w:lang w:val="en-US"/>
        </w:rPr>
        <w:t>docx</w:t>
      </w:r>
    </w:p>
    <w:p w14:paraId="6144C1E2" w14:textId="77777777" w:rsidR="00072B77" w:rsidRDefault="00072B77" w:rsidP="00C17615">
      <w:pPr>
        <w:pStyle w:val="3"/>
        <w:numPr>
          <w:ilvl w:val="1"/>
          <w:numId w:val="1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" w:name="_Toc194246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0"/>
    </w:p>
    <w:p w14:paraId="25CEE0C8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>Откройте любой документ, содержащий таблицы или рисунки (например: Водопады планеты).</w:t>
      </w:r>
    </w:p>
    <w:p w14:paraId="0C921ECB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 xml:space="preserve">Установите маркер перед таблицей и подайте команду Ссылки, Вставить название. Появится диалоговое окно Название </w:t>
      </w:r>
    </w:p>
    <w:p w14:paraId="5CB405D2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 xml:space="preserve">В раскрывающемся списке Подпись выберите название объекта (например: Таблица). Если нужного объекта в списке нет, то нажмите кнопку Создать и в открывшемся диалоговом окне Новое название запишите имя нового объекта. </w:t>
      </w:r>
    </w:p>
    <w:p w14:paraId="01502C59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 xml:space="preserve">Стиль нумерации объектов выберите в диалоговом окне Нумерация названий, которое открывается кнопкой Нумерация. </w:t>
      </w:r>
    </w:p>
    <w:p w14:paraId="7BC20AC0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 xml:space="preserve">Самостоятельно создайте надпись для другой таблицы или рисунка. Убедитесь, что номера в постоянной части надписи будут меняться автоматически. </w:t>
      </w:r>
    </w:p>
    <w:p w14:paraId="5E235F56" w14:textId="77777777" w:rsidR="00072B77" w:rsidRPr="0003131F" w:rsidRDefault="00072B77" w:rsidP="00BA3C0A">
      <w:pPr>
        <w:pStyle w:val="ab"/>
        <w:numPr>
          <w:ilvl w:val="0"/>
          <w:numId w:val="63"/>
        </w:numPr>
        <w:rPr>
          <w:rFonts w:ascii="Times New Roman" w:hAnsi="Times New Roman"/>
          <w:sz w:val="26"/>
        </w:rPr>
      </w:pPr>
      <w:r w:rsidRPr="0003131F">
        <w:rPr>
          <w:rFonts w:ascii="Times New Roman" w:hAnsi="Times New Roman"/>
          <w:sz w:val="26"/>
        </w:rPr>
        <w:t>Сохраните результаты исследований в отчете.</w:t>
      </w:r>
    </w:p>
    <w:p w14:paraId="0E0D47BA" w14:textId="77777777" w:rsidR="00072B77" w:rsidRDefault="00072B77" w:rsidP="00C17615">
      <w:pPr>
        <w:pStyle w:val="2"/>
        <w:numPr>
          <w:ilvl w:val="0"/>
          <w:numId w:val="1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1" w:name="_Toc1942470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1"/>
    </w:p>
    <w:p w14:paraId="2E856A1C" w14:textId="43AE7803" w:rsidR="00072B77" w:rsidRPr="00713F98" w:rsidRDefault="00072B77" w:rsidP="00713F98">
      <w:pPr>
        <w:pStyle w:val="af"/>
        <w:keepNext/>
        <w:jc w:val="right"/>
        <w:rPr>
          <w:color w:val="auto"/>
        </w:rPr>
      </w:pPr>
      <w:bookmarkStart w:id="12" w:name="_Toc1916026"/>
      <w:r w:rsidRPr="00713F98">
        <w:rPr>
          <w:color w:val="auto"/>
        </w:rPr>
        <w:t xml:space="preserve">Таблица </w:t>
      </w:r>
      <w:r w:rsidRPr="00713F98">
        <w:rPr>
          <w:noProof/>
          <w:color w:val="auto"/>
        </w:rPr>
        <w:fldChar w:fldCharType="begin"/>
      </w:r>
      <w:r w:rsidRPr="00713F98">
        <w:rPr>
          <w:noProof/>
          <w:color w:val="auto"/>
        </w:rPr>
        <w:instrText xml:space="preserve"> SEQ Таблица \* ALPHABETIC </w:instrText>
      </w:r>
      <w:r w:rsidRPr="00713F98">
        <w:rPr>
          <w:noProof/>
          <w:color w:val="auto"/>
        </w:rPr>
        <w:fldChar w:fldCharType="separate"/>
      </w:r>
      <w:r w:rsidRPr="00713F98">
        <w:rPr>
          <w:noProof/>
          <w:color w:val="auto"/>
        </w:rPr>
        <w:t>A</w:t>
      </w:r>
      <w:r w:rsidRPr="00713F98">
        <w:rPr>
          <w:noProof/>
          <w:color w:val="auto"/>
        </w:rPr>
        <w:fldChar w:fldCharType="end"/>
      </w:r>
      <w:r w:rsidR="00713F98">
        <w:rPr>
          <w:noProof/>
          <w:color w:val="auto"/>
        </w:rPr>
        <w:t xml:space="preserve">. </w:t>
      </w:r>
      <w:r w:rsidRPr="00713F98">
        <w:rPr>
          <w:color w:val="auto"/>
        </w:rPr>
        <w:t>Водопады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6"/>
        <w:gridCol w:w="2409"/>
        <w:gridCol w:w="2977"/>
      </w:tblGrid>
      <w:tr w:rsidR="00072B77" w14:paraId="56B45CE7" w14:textId="77777777" w:rsidTr="00713F98">
        <w:tc>
          <w:tcPr>
            <w:tcW w:w="3936" w:type="dxa"/>
          </w:tcPr>
          <w:p w14:paraId="4F448F36" w14:textId="77777777" w:rsidR="00072B77" w:rsidRPr="00713F98" w:rsidRDefault="00072B77" w:rsidP="00713F98">
            <w:pPr>
              <w:jc w:val="center"/>
              <w:rPr>
                <w:b/>
                <w:sz w:val="22"/>
                <w:szCs w:val="22"/>
              </w:rPr>
            </w:pPr>
            <w:r w:rsidRPr="00713F98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409" w:type="dxa"/>
          </w:tcPr>
          <w:p w14:paraId="1436D8B2" w14:textId="77777777" w:rsidR="00072B77" w:rsidRPr="00713F98" w:rsidRDefault="00072B77" w:rsidP="00713F98">
            <w:pPr>
              <w:jc w:val="center"/>
              <w:rPr>
                <w:b/>
                <w:sz w:val="22"/>
                <w:szCs w:val="22"/>
              </w:rPr>
            </w:pPr>
            <w:r w:rsidRPr="00713F98">
              <w:rPr>
                <w:b/>
                <w:sz w:val="22"/>
                <w:szCs w:val="22"/>
              </w:rPr>
              <w:t>Страна</w:t>
            </w:r>
          </w:p>
        </w:tc>
        <w:tc>
          <w:tcPr>
            <w:tcW w:w="2977" w:type="dxa"/>
          </w:tcPr>
          <w:p w14:paraId="1723E27C" w14:textId="77777777" w:rsidR="00072B77" w:rsidRPr="00713F98" w:rsidRDefault="00072B77" w:rsidP="00713F98">
            <w:pPr>
              <w:jc w:val="center"/>
              <w:rPr>
                <w:b/>
                <w:sz w:val="22"/>
                <w:szCs w:val="22"/>
              </w:rPr>
            </w:pPr>
            <w:r w:rsidRPr="00713F98">
              <w:rPr>
                <w:b/>
                <w:sz w:val="22"/>
                <w:szCs w:val="22"/>
              </w:rPr>
              <w:t>Высота, м</w:t>
            </w:r>
          </w:p>
        </w:tc>
      </w:tr>
      <w:tr w:rsidR="00072B77" w14:paraId="2FDD8F6C" w14:textId="77777777" w:rsidTr="00713F98">
        <w:tc>
          <w:tcPr>
            <w:tcW w:w="3936" w:type="dxa"/>
          </w:tcPr>
          <w:p w14:paraId="605CEA0D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Анкель (Анхель)</w:t>
            </w:r>
          </w:p>
        </w:tc>
        <w:tc>
          <w:tcPr>
            <w:tcW w:w="2409" w:type="dxa"/>
          </w:tcPr>
          <w:p w14:paraId="678BD048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Венесуэлла</w:t>
            </w:r>
          </w:p>
        </w:tc>
        <w:tc>
          <w:tcPr>
            <w:tcW w:w="2977" w:type="dxa"/>
            <w:vAlign w:val="center"/>
          </w:tcPr>
          <w:p w14:paraId="79C25902" w14:textId="77777777" w:rsidR="00072B77" w:rsidRPr="00713F98" w:rsidRDefault="00072B77" w:rsidP="00713F98">
            <w:pPr>
              <w:jc w:val="right"/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1054</w:t>
            </w:r>
          </w:p>
        </w:tc>
      </w:tr>
      <w:tr w:rsidR="00072B77" w14:paraId="7FFC77DB" w14:textId="77777777" w:rsidTr="00713F98">
        <w:tc>
          <w:tcPr>
            <w:tcW w:w="3936" w:type="dxa"/>
          </w:tcPr>
          <w:p w14:paraId="61D3F913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Тугела</w:t>
            </w:r>
          </w:p>
        </w:tc>
        <w:tc>
          <w:tcPr>
            <w:tcW w:w="2409" w:type="dxa"/>
          </w:tcPr>
          <w:p w14:paraId="1C073BC0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Южная Африка</w:t>
            </w:r>
          </w:p>
        </w:tc>
        <w:tc>
          <w:tcPr>
            <w:tcW w:w="2977" w:type="dxa"/>
            <w:vAlign w:val="center"/>
          </w:tcPr>
          <w:p w14:paraId="5C8BF32A" w14:textId="77777777" w:rsidR="00072B77" w:rsidRPr="00713F98" w:rsidRDefault="00072B77" w:rsidP="00713F98">
            <w:pPr>
              <w:jc w:val="right"/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933</w:t>
            </w:r>
          </w:p>
        </w:tc>
      </w:tr>
      <w:tr w:rsidR="00072B77" w14:paraId="13711D15" w14:textId="77777777" w:rsidTr="00713F98">
        <w:tc>
          <w:tcPr>
            <w:tcW w:w="3936" w:type="dxa"/>
          </w:tcPr>
          <w:p w14:paraId="138F1874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Бельбе</w:t>
            </w:r>
          </w:p>
        </w:tc>
        <w:tc>
          <w:tcPr>
            <w:tcW w:w="2409" w:type="dxa"/>
          </w:tcPr>
          <w:p w14:paraId="73A9D269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Норвегия</w:t>
            </w:r>
          </w:p>
        </w:tc>
        <w:tc>
          <w:tcPr>
            <w:tcW w:w="2977" w:type="dxa"/>
            <w:vAlign w:val="center"/>
          </w:tcPr>
          <w:p w14:paraId="54F9EFCB" w14:textId="77777777" w:rsidR="00072B77" w:rsidRPr="00713F98" w:rsidRDefault="00072B77" w:rsidP="00713F98">
            <w:pPr>
              <w:jc w:val="right"/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866</w:t>
            </w:r>
          </w:p>
        </w:tc>
      </w:tr>
      <w:tr w:rsidR="00072B77" w14:paraId="7C03152A" w14:textId="77777777" w:rsidTr="00713F98">
        <w:tc>
          <w:tcPr>
            <w:tcW w:w="3936" w:type="dxa"/>
          </w:tcPr>
          <w:p w14:paraId="75757C67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Йосамите</w:t>
            </w:r>
          </w:p>
        </w:tc>
        <w:tc>
          <w:tcPr>
            <w:tcW w:w="2409" w:type="dxa"/>
          </w:tcPr>
          <w:p w14:paraId="37326A17" w14:textId="77777777" w:rsidR="00072B77" w:rsidRPr="00713F98" w:rsidRDefault="00072B77" w:rsidP="00713F98">
            <w:pPr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США</w:t>
            </w:r>
          </w:p>
        </w:tc>
        <w:tc>
          <w:tcPr>
            <w:tcW w:w="2977" w:type="dxa"/>
            <w:vAlign w:val="center"/>
          </w:tcPr>
          <w:p w14:paraId="241CB2C6" w14:textId="77777777" w:rsidR="00072B77" w:rsidRPr="00713F98" w:rsidRDefault="00072B77" w:rsidP="00713F98">
            <w:pPr>
              <w:jc w:val="right"/>
              <w:rPr>
                <w:sz w:val="22"/>
                <w:szCs w:val="22"/>
              </w:rPr>
            </w:pPr>
            <w:r w:rsidRPr="00713F98">
              <w:rPr>
                <w:sz w:val="22"/>
                <w:szCs w:val="22"/>
              </w:rPr>
              <w:t>728</w:t>
            </w:r>
          </w:p>
        </w:tc>
      </w:tr>
    </w:tbl>
    <w:p w14:paraId="1D4FF827" w14:textId="77777777" w:rsidR="00072B77" w:rsidRDefault="00072B77" w:rsidP="009A48C7">
      <w:pPr>
        <w:pStyle w:val="af"/>
        <w:keepNext/>
      </w:pPr>
    </w:p>
    <w:p w14:paraId="1FEFA871" w14:textId="77777777" w:rsidR="00072B77" w:rsidRDefault="00072B77" w:rsidP="009A48C7">
      <w:pPr>
        <w:pStyle w:val="af"/>
        <w:keepNext/>
      </w:pPr>
      <w:bookmarkStart w:id="13" w:name="_Toc1916027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ALPHABETIC </w:instrText>
      </w:r>
      <w:r>
        <w:rPr>
          <w:noProof/>
        </w:rPr>
        <w:fldChar w:fldCharType="separate"/>
      </w:r>
      <w:r>
        <w:rPr>
          <w:noProof/>
        </w:rPr>
        <w:t>B</w:t>
      </w:r>
      <w:r>
        <w:rPr>
          <w:noProof/>
        </w:rPr>
        <w:fldChar w:fldCharType="end"/>
      </w:r>
      <w:r>
        <w:t xml:space="preserve"> "Студенты"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2B77" w14:paraId="3782536E" w14:textId="77777777" w:rsidTr="00AB5C10">
        <w:tc>
          <w:tcPr>
            <w:tcW w:w="9345" w:type="dxa"/>
            <w:gridSpan w:val="2"/>
            <w:shd w:val="clear" w:color="auto" w:fill="FFC000" w:themeFill="accent4"/>
            <w:vAlign w:val="center"/>
          </w:tcPr>
          <w:p w14:paraId="481DBA56" w14:textId="77777777" w:rsidR="00072B77" w:rsidRDefault="00072B77" w:rsidP="00AB5C10">
            <w:pPr>
              <w:jc w:val="center"/>
            </w:pPr>
            <w:r>
              <w:t>Список первокурсников</w:t>
            </w:r>
          </w:p>
        </w:tc>
      </w:tr>
      <w:tr w:rsidR="00072B77" w14:paraId="231A5AC6" w14:textId="77777777" w:rsidTr="00AB5C10">
        <w:tc>
          <w:tcPr>
            <w:tcW w:w="4672" w:type="dxa"/>
            <w:shd w:val="clear" w:color="auto" w:fill="BFBFBF" w:themeFill="background1" w:themeFillShade="BF"/>
          </w:tcPr>
          <w:p w14:paraId="1DC762CD" w14:textId="77777777" w:rsidR="00072B77" w:rsidRDefault="00072B77" w:rsidP="00AB5C10">
            <w:r>
              <w:t>Фамилия Имя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14:paraId="05262306" w14:textId="77777777" w:rsidR="00072B77" w:rsidRPr="00B055D6" w:rsidRDefault="00072B77" w:rsidP="00AB5C10">
            <w:r>
              <w:t>Отчислился</w:t>
            </w:r>
            <w:r>
              <w:rPr>
                <w:lang w:val="en-US"/>
              </w:rPr>
              <w:t>/</w:t>
            </w:r>
            <w:r>
              <w:t>нет</w:t>
            </w:r>
          </w:p>
        </w:tc>
      </w:tr>
      <w:tr w:rsidR="00072B77" w14:paraId="2C6A5A42" w14:textId="77777777" w:rsidTr="00AB5C10">
        <w:tc>
          <w:tcPr>
            <w:tcW w:w="4672" w:type="dxa"/>
            <w:vAlign w:val="center"/>
          </w:tcPr>
          <w:p w14:paraId="45191D3E" w14:textId="77777777" w:rsidR="00072B77" w:rsidRDefault="00072B77" w:rsidP="00AB5C10">
            <w:r>
              <w:t>Чепоков Е.</w:t>
            </w:r>
          </w:p>
        </w:tc>
        <w:tc>
          <w:tcPr>
            <w:tcW w:w="4673" w:type="dxa"/>
            <w:vAlign w:val="center"/>
          </w:tcPr>
          <w:p w14:paraId="6F83C004" w14:textId="77777777" w:rsidR="00072B77" w:rsidRDefault="00072B77" w:rsidP="00AB5C10">
            <w:pPr>
              <w:jc w:val="center"/>
            </w:pPr>
            <w:r>
              <w:t>Не отчислился</w:t>
            </w:r>
          </w:p>
        </w:tc>
      </w:tr>
      <w:tr w:rsidR="00072B77" w14:paraId="186D2766" w14:textId="77777777" w:rsidTr="00AB5C10">
        <w:tc>
          <w:tcPr>
            <w:tcW w:w="4672" w:type="dxa"/>
            <w:vAlign w:val="center"/>
          </w:tcPr>
          <w:p w14:paraId="071552BF" w14:textId="77777777" w:rsidR="00072B77" w:rsidRDefault="00072B77" w:rsidP="00AB5C10">
            <w:r>
              <w:t>Челпанов В.</w:t>
            </w:r>
          </w:p>
        </w:tc>
        <w:tc>
          <w:tcPr>
            <w:tcW w:w="4673" w:type="dxa"/>
            <w:vAlign w:val="center"/>
          </w:tcPr>
          <w:p w14:paraId="581428C6" w14:textId="77777777" w:rsidR="00072B77" w:rsidRDefault="00072B77" w:rsidP="00AB5C10">
            <w:pPr>
              <w:jc w:val="center"/>
            </w:pPr>
            <w:r>
              <w:t>Не отчислился</w:t>
            </w:r>
          </w:p>
        </w:tc>
      </w:tr>
      <w:tr w:rsidR="00072B77" w14:paraId="00628DCC" w14:textId="77777777" w:rsidTr="00AB5C10">
        <w:tc>
          <w:tcPr>
            <w:tcW w:w="4672" w:type="dxa"/>
            <w:vAlign w:val="center"/>
          </w:tcPr>
          <w:p w14:paraId="2E8D2403" w14:textId="77777777" w:rsidR="00072B77" w:rsidRPr="00761796" w:rsidRDefault="00072B77" w:rsidP="00AB5C10">
            <w:pPr>
              <w:rPr>
                <w:lang w:val="en-US"/>
              </w:rPr>
            </w:pPr>
            <w:r>
              <w:t>Прибылев Т.</w:t>
            </w:r>
          </w:p>
        </w:tc>
        <w:tc>
          <w:tcPr>
            <w:tcW w:w="4673" w:type="dxa"/>
            <w:vAlign w:val="center"/>
          </w:tcPr>
          <w:p w14:paraId="77AB4427" w14:textId="77777777" w:rsidR="00072B77" w:rsidRDefault="00072B77" w:rsidP="00AB5C10">
            <w:pPr>
              <w:jc w:val="center"/>
            </w:pPr>
            <w:r>
              <w:t>Не отчислился</w:t>
            </w:r>
          </w:p>
        </w:tc>
      </w:tr>
      <w:tr w:rsidR="00072B77" w14:paraId="1748077B" w14:textId="77777777" w:rsidTr="00AB5C10">
        <w:tc>
          <w:tcPr>
            <w:tcW w:w="4672" w:type="dxa"/>
            <w:vAlign w:val="center"/>
          </w:tcPr>
          <w:p w14:paraId="5FE687E0" w14:textId="77777777" w:rsidR="00072B77" w:rsidRPr="00761796" w:rsidRDefault="00072B77" w:rsidP="00AB5C10">
            <w:r>
              <w:t>Мятянин Н.</w:t>
            </w:r>
          </w:p>
        </w:tc>
        <w:tc>
          <w:tcPr>
            <w:tcW w:w="4673" w:type="dxa"/>
            <w:vAlign w:val="center"/>
          </w:tcPr>
          <w:p w14:paraId="29F78221" w14:textId="77777777" w:rsidR="00072B77" w:rsidRDefault="00072B77" w:rsidP="00AB5C10">
            <w:pPr>
              <w:jc w:val="center"/>
            </w:pPr>
            <w:r>
              <w:t>Отчислился</w:t>
            </w:r>
          </w:p>
        </w:tc>
      </w:tr>
    </w:tbl>
    <w:p w14:paraId="4153A4D8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Задание7х2"/>
      <w:bookmarkStart w:id="15" w:name="_Ref1752008"/>
      <w:bookmarkStart w:id="16" w:name="_Toc1942471"/>
      <w:bookmarkEnd w:id="14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</w:t>
      </w:r>
      <w:bookmarkEnd w:id="15"/>
      <w:bookmarkEnd w:id="16"/>
    </w:p>
    <w:p w14:paraId="40E7BDEC" w14:textId="77777777" w:rsidR="00072B77" w:rsidRPr="00A94205" w:rsidRDefault="00072B77" w:rsidP="009025C9">
      <w:pPr>
        <w:pStyle w:val="2"/>
        <w:numPr>
          <w:ilvl w:val="0"/>
          <w:numId w:val="4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7" w:name="_Toc1942472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7"/>
    </w:p>
    <w:p w14:paraId="156DDD34" w14:textId="77777777" w:rsidR="00072B77" w:rsidRPr="00C17615" w:rsidRDefault="00072B77" w:rsidP="009025C9">
      <w:pPr>
        <w:pStyle w:val="3"/>
        <w:numPr>
          <w:ilvl w:val="1"/>
          <w:numId w:val="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194247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2CBDEE5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механизм создания перекрестных ссылок.</w:t>
      </w:r>
    </w:p>
    <w:p w14:paraId="5232CA36" w14:textId="77777777" w:rsidR="00072B77" w:rsidRPr="00C17615" w:rsidRDefault="00072B77" w:rsidP="009025C9">
      <w:pPr>
        <w:pStyle w:val="3"/>
        <w:numPr>
          <w:ilvl w:val="1"/>
          <w:numId w:val="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194247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1845D5A" w14:textId="77777777" w:rsidR="00072B77" w:rsidRPr="00A94205" w:rsidRDefault="00072B77" w:rsidP="009025C9">
      <w:pPr>
        <w:pStyle w:val="a8"/>
        <w:keepNext/>
        <w:keepLines/>
        <w:numPr>
          <w:ilvl w:val="0"/>
          <w:numId w:val="5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4DFDF01B" w14:textId="77777777" w:rsidR="00072B77" w:rsidRPr="00C17615" w:rsidRDefault="00072B77" w:rsidP="009025C9">
      <w:pPr>
        <w:pStyle w:val="3"/>
        <w:numPr>
          <w:ilvl w:val="1"/>
          <w:numId w:val="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194247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20"/>
    </w:p>
    <w:p w14:paraId="21F10E4F" w14:textId="77777777" w:rsidR="00072B77" w:rsidRPr="00A94205" w:rsidRDefault="00072B77" w:rsidP="009025C9">
      <w:pPr>
        <w:pStyle w:val="a8"/>
        <w:keepNext/>
        <w:keepLines/>
        <w:numPr>
          <w:ilvl w:val="0"/>
          <w:numId w:val="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рисунком в формате </w:t>
      </w:r>
      <w:r w:rsidRPr="00FC68B6">
        <w:t>.</w:t>
      </w:r>
      <w:r>
        <w:rPr>
          <w:lang w:val="en-US"/>
        </w:rPr>
        <w:t>docx</w:t>
      </w:r>
    </w:p>
    <w:p w14:paraId="37BEAB1E" w14:textId="77777777" w:rsidR="00072B77" w:rsidRDefault="00072B77" w:rsidP="009025C9">
      <w:pPr>
        <w:pStyle w:val="3"/>
        <w:numPr>
          <w:ilvl w:val="1"/>
          <w:numId w:val="4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1" w:name="_Toc194247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21"/>
    </w:p>
    <w:p w14:paraId="28B75D24" w14:textId="77777777" w:rsidR="00072B77" w:rsidRDefault="00072B77" w:rsidP="00BA3C0A">
      <w:pPr>
        <w:pStyle w:val="ab"/>
        <w:numPr>
          <w:ilvl w:val="0"/>
          <w:numId w:val="64"/>
        </w:numPr>
      </w:pPr>
      <w:r>
        <w:t xml:space="preserve">Откройте хорошо отформатированные документ, содержащий рисунки и таблицы (например: УМП Word 2010). </w:t>
      </w:r>
    </w:p>
    <w:p w14:paraId="1D7CED3F" w14:textId="77777777" w:rsidR="00072B77" w:rsidRDefault="00072B77" w:rsidP="00BA3C0A">
      <w:pPr>
        <w:pStyle w:val="ab"/>
        <w:numPr>
          <w:ilvl w:val="0"/>
          <w:numId w:val="65"/>
        </w:numPr>
      </w:pPr>
      <w:r>
        <w:t>Установите перекрестную ссылку на заголовок, выполнив следующие команды:</w:t>
      </w:r>
    </w:p>
    <w:p w14:paraId="5CA64215" w14:textId="77777777" w:rsidR="00072B77" w:rsidRDefault="00072B77" w:rsidP="00BA3C0A">
      <w:pPr>
        <w:pStyle w:val="ab"/>
        <w:numPr>
          <w:ilvl w:val="0"/>
          <w:numId w:val="65"/>
        </w:numPr>
      </w:pPr>
      <w:r>
        <w:t xml:space="preserve">Установите маркер на место размещения перекрестной ссылки и введите статические часть ссылки (например, фразу: Если возникли вопросы, то обратитесь к разделу).  Маркер установите после статической части.  </w:t>
      </w:r>
    </w:p>
    <w:p w14:paraId="7142024F" w14:textId="77777777" w:rsidR="00072B77" w:rsidRDefault="00072B77" w:rsidP="00BA3C0A">
      <w:pPr>
        <w:pStyle w:val="ab"/>
        <w:numPr>
          <w:ilvl w:val="0"/>
          <w:numId w:val="65"/>
        </w:numPr>
      </w:pPr>
      <w:r>
        <w:t xml:space="preserve">Откройте окно Перекрестная ссылка, выбрав на вкладке Ссылки команду Перекрестная ссылка (рис. 7.2).  </w:t>
      </w:r>
    </w:p>
    <w:p w14:paraId="0C5F7302" w14:textId="77777777" w:rsidR="00072B77" w:rsidRDefault="00072B77" w:rsidP="00BA3C0A">
      <w:pPr>
        <w:pStyle w:val="ab"/>
        <w:numPr>
          <w:ilvl w:val="0"/>
          <w:numId w:val="65"/>
        </w:numPr>
      </w:pPr>
      <w:r>
        <w:t>В списке Тип ссылки выберите Заголовок. В поле Для какого заголовка появится перечень заголовков, имеющихся в документе.  Выберите в этом перечне нужный заголовок (например:. Краткий обзор средств инструментальной ленты). Установить флажок Вставить как гиперссылку.</w:t>
      </w:r>
    </w:p>
    <w:p w14:paraId="44CBD331" w14:textId="77777777" w:rsidR="00072B77" w:rsidRDefault="00072B77" w:rsidP="00BA3C0A">
      <w:pPr>
        <w:pStyle w:val="ab"/>
        <w:numPr>
          <w:ilvl w:val="0"/>
          <w:numId w:val="65"/>
        </w:numPr>
      </w:pPr>
      <w:r>
        <w:t>В раскрывающемся списке Вставить ссылку на выберите пункт Номер заголовка и нажмите кнопку Вставить. Номер заголовка будет вставлен в ссылку. Выделите этот номер.</w:t>
      </w:r>
    </w:p>
    <w:p w14:paraId="5A71D2DE" w14:textId="77777777" w:rsidR="00072B77" w:rsidRDefault="00072B77" w:rsidP="00BA3C0A">
      <w:pPr>
        <w:pStyle w:val="ab"/>
        <w:numPr>
          <w:ilvl w:val="0"/>
          <w:numId w:val="65"/>
        </w:numPr>
      </w:pPr>
      <w:r>
        <w:t xml:space="preserve">Для перехода по ссылке подведите к этому номеру указатель мыши и, придерживая клавишу Ctrl, щелкните левой кнопкой. Вы окажитесь в разделе 1.2. </w:t>
      </w:r>
    </w:p>
    <w:p w14:paraId="5BB38735" w14:textId="77777777" w:rsidR="00072B77" w:rsidRDefault="00072B77" w:rsidP="00BA3C0A">
      <w:pPr>
        <w:pStyle w:val="ab"/>
        <w:numPr>
          <w:ilvl w:val="0"/>
          <w:numId w:val="65"/>
        </w:numPr>
      </w:pPr>
      <w:r>
        <w:t xml:space="preserve">Для обратного возвращения нажмите комбинацию клавиш Shift + F5. </w:t>
      </w:r>
    </w:p>
    <w:p w14:paraId="1156E010" w14:textId="77777777" w:rsidR="00072B77" w:rsidRDefault="00072B77" w:rsidP="00BA3C0A">
      <w:pPr>
        <w:pStyle w:val="ab"/>
        <w:numPr>
          <w:ilvl w:val="0"/>
          <w:numId w:val="64"/>
        </w:numPr>
      </w:pPr>
      <w:r>
        <w:t xml:space="preserve">Самостоятельно вставьте перекрестные ссылки на рисунок и на абзац. </w:t>
      </w:r>
    </w:p>
    <w:p w14:paraId="4CDE7731" w14:textId="77777777" w:rsidR="00072B77" w:rsidRPr="00A95DE6" w:rsidRDefault="00072B77" w:rsidP="00BA3C0A">
      <w:pPr>
        <w:pStyle w:val="ab"/>
        <w:numPr>
          <w:ilvl w:val="0"/>
          <w:numId w:val="64"/>
        </w:numPr>
      </w:pPr>
      <w:r>
        <w:t>Результаты исследований и выводы по заданию сохраните в отчет</w:t>
      </w:r>
    </w:p>
    <w:p w14:paraId="0D8F612E" w14:textId="77777777" w:rsidR="00072B77" w:rsidRDefault="00072B77" w:rsidP="009025C9">
      <w:pPr>
        <w:pStyle w:val="2"/>
        <w:numPr>
          <w:ilvl w:val="0"/>
          <w:numId w:val="4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22" w:name="_Toc1942477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22"/>
    </w:p>
    <w:p w14:paraId="508FD509" w14:textId="77777777" w:rsidR="00072B77" w:rsidRPr="00DE46CF" w:rsidRDefault="00072B77" w:rsidP="00DE46CF">
      <w:pPr>
        <w:rPr>
          <w:i/>
          <w:iCs/>
        </w:rPr>
      </w:pPr>
      <w:r w:rsidRPr="00760586">
        <w:rPr>
          <w:rStyle w:val="ac"/>
        </w:rPr>
        <w:t xml:space="preserve">Если возникли вопросы, то обратитесь к </w:t>
      </w:r>
      <w:r>
        <w:rPr>
          <w:rStyle w:val="ac"/>
        </w:rPr>
        <w:fldChar w:fldCharType="begin"/>
      </w:r>
      <w:r>
        <w:rPr>
          <w:rStyle w:val="ac"/>
        </w:rPr>
        <w:instrText xml:space="preserve"> REF _Ref1752008 \h </w:instrText>
      </w:r>
      <w:r>
        <w:rPr>
          <w:rStyle w:val="ac"/>
        </w:rPr>
      </w:r>
      <w:r>
        <w:rPr>
          <w:rStyle w:val="ac"/>
        </w:rPr>
        <w:fldChar w:fldCharType="separate"/>
      </w:r>
      <w:r w:rsidRPr="00A94205">
        <w:rPr>
          <w:b/>
        </w:rPr>
        <w:t>Упражнение</w:t>
      </w:r>
      <w:r>
        <w:rPr>
          <w:b/>
        </w:rPr>
        <w:fldChar w:fldCharType="begin"/>
      </w:r>
      <w:r>
        <w:rPr>
          <w:b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b/>
        </w:rPr>
        <w:instrText xml:space="preserve"> </w:instrText>
      </w:r>
      <w:r>
        <w:rPr>
          <w:b/>
        </w:rPr>
        <w:fldChar w:fldCharType="end"/>
      </w:r>
      <w:r w:rsidRPr="00A94205">
        <w:rPr>
          <w:b/>
        </w:rPr>
        <w:t xml:space="preserve"> </w:t>
      </w:r>
      <w:r>
        <w:rPr>
          <w:b/>
        </w:rPr>
        <w:t>7</w:t>
      </w:r>
      <w:r w:rsidRPr="00A94205">
        <w:rPr>
          <w:b/>
        </w:rPr>
        <w:t>.</w:t>
      </w:r>
      <w:r>
        <w:rPr>
          <w:b/>
        </w:rPr>
        <w:t>2</w:t>
      </w:r>
      <w:r>
        <w:rPr>
          <w:rStyle w:val="ac"/>
        </w:rPr>
        <w:fldChar w:fldCharType="end"/>
      </w:r>
    </w:p>
    <w:p w14:paraId="38ECA45E" w14:textId="77777777" w:rsidR="00072B77" w:rsidRDefault="00072B77" w:rsidP="00DE46CF">
      <w:pPr>
        <w:pStyle w:val="af"/>
      </w:pPr>
      <w:bookmarkStart w:id="23" w:name="_Ref1752762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693DB9" wp14:editId="4C71BC92">
                <wp:simplePos x="0" y="0"/>
                <wp:positionH relativeFrom="column">
                  <wp:posOffset>4320540</wp:posOffset>
                </wp:positionH>
                <wp:positionV relativeFrom="paragraph">
                  <wp:posOffset>7620</wp:posOffset>
                </wp:positionV>
                <wp:extent cx="1551305" cy="1714500"/>
                <wp:effectExtent l="0" t="0" r="0" b="0"/>
                <wp:wrapTight wrapText="bothSides">
                  <wp:wrapPolygon edited="0">
                    <wp:start x="0" y="0"/>
                    <wp:lineTo x="0" y="21360"/>
                    <wp:lineTo x="21220" y="21360"/>
                    <wp:lineTo x="2122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1714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6002F5" w14:textId="155D9AFD" w:rsidR="00072B77" w:rsidRDefault="0058329A" w:rsidP="00DE46CF">
                            <w:pPr>
                              <w:pStyle w:val="af"/>
                            </w:pPr>
                            <w:bookmarkStart w:id="24" w:name="_Ref1752382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1D097E5" wp14:editId="5A84026B">
                                  <wp:extent cx="1552575" cy="1428750"/>
                                  <wp:effectExtent l="0" t="0" r="9525" b="0"/>
                                  <wp:docPr id="19" name="Рисунок 2" descr="4 (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4 (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2575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bookmarkEnd w:id="24"/>
                          <w:p w14:paraId="605E57E1" w14:textId="21A3E2D0" w:rsidR="00072B77" w:rsidRPr="009A4D77" w:rsidRDefault="00072B77" w:rsidP="00FC68B6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instrText xml:space="preserve"> REF _Ref1752762  \* MERGEFORMAT </w:instrText>
                            </w:r>
                            <w:r>
                              <w:fldChar w:fldCharType="separate"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713F98">
                              <w:t>. Название рисунка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93DB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40.2pt;margin-top:.6pt;width:122.15pt;height:13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" stroked="f">
                <v:textbox inset="0,0,0,0">
                  <w:txbxContent>
                    <w:p w14:paraId="4A6002F5" w14:textId="155D9AFD" w:rsidR="00072B77" w:rsidRDefault="0058329A" w:rsidP="00DE46CF">
                      <w:pPr>
                        <w:pStyle w:val="af"/>
                      </w:pPr>
                      <w:bookmarkStart w:id="25" w:name="_Ref1752382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D097E5" wp14:editId="5A84026B">
                            <wp:extent cx="1552575" cy="1428750"/>
                            <wp:effectExtent l="0" t="0" r="9525" b="0"/>
                            <wp:docPr id="19" name="Рисунок 2" descr="4 (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4 (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2575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25"/>
                    <w:p w14:paraId="605E57E1" w14:textId="21A3E2D0" w:rsidR="00072B77" w:rsidRPr="009A4D77" w:rsidRDefault="00072B77" w:rsidP="00FC68B6">
                      <w:pPr>
                        <w:pStyle w:val="af"/>
                        <w:spacing w:after="0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fldChar w:fldCharType="begin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instrText xml:space="preserve"> REF _Ref1752762  \* MERGEFORMAT </w:instrText>
                      </w:r>
                      <w:r>
                        <w:fldChar w:fldCharType="separate"/>
                      </w: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713F98">
                        <w:t>. Название рисунка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АБЗАЦ </w:t>
      </w:r>
      <w:r>
        <w:rPr>
          <w:noProof/>
        </w:rPr>
        <w:fldChar w:fldCharType="begin"/>
      </w:r>
      <w:r>
        <w:rPr>
          <w:noProof/>
        </w:rPr>
        <w:instrText xml:space="preserve"> SEQ АБЗАЦ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3"/>
    </w:p>
    <w:p w14:paraId="696A8BC7" w14:textId="77777777" w:rsidR="00072B77" w:rsidRDefault="00072B77" w:rsidP="00C17615">
      <w:r>
        <w:t xml:space="preserve"> (ссылка на рисунок: </w:t>
      </w:r>
      <w:r>
        <w:fldChar w:fldCharType="begin"/>
      </w:r>
      <w:r>
        <w:instrText xml:space="preserve"> REF _Ref1752382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</w:p>
    <w:p w14:paraId="37814522" w14:textId="77777777" w:rsidR="00072B77" w:rsidRDefault="00072B77" w:rsidP="00C17615">
      <w:r>
        <w:t>Таким образом можно сделать ссылку на картинку, которая, например, находится в приложении, в конце документа, а вот ссылку из картинки на текст сделать не получилось.</w:t>
      </w:r>
      <w:r>
        <w:br w:type="page"/>
      </w:r>
    </w:p>
    <w:p w14:paraId="7545FC25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Задание7х3"/>
      <w:bookmarkStart w:id="27" w:name="_Toc1942478"/>
      <w:bookmarkEnd w:id="26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bookmarkEnd w:id="27"/>
    </w:p>
    <w:p w14:paraId="18E70CA2" w14:textId="77777777" w:rsidR="00072B77" w:rsidRPr="00A94205" w:rsidRDefault="00072B77" w:rsidP="009025C9">
      <w:pPr>
        <w:pStyle w:val="2"/>
        <w:numPr>
          <w:ilvl w:val="0"/>
          <w:numId w:val="8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8" w:name="_Toc1942479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28"/>
    </w:p>
    <w:p w14:paraId="72DC599F" w14:textId="77777777" w:rsidR="00072B77" w:rsidRPr="00C17615" w:rsidRDefault="00072B77" w:rsidP="009025C9">
      <w:pPr>
        <w:pStyle w:val="3"/>
        <w:numPr>
          <w:ilvl w:val="1"/>
          <w:numId w:val="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194248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2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A672080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механизм создания закладок, вставив несколько закладок в документ.</w:t>
      </w:r>
    </w:p>
    <w:p w14:paraId="31568C2B" w14:textId="77777777" w:rsidR="00072B77" w:rsidRPr="00C17615" w:rsidRDefault="00072B77" w:rsidP="009025C9">
      <w:pPr>
        <w:pStyle w:val="3"/>
        <w:numPr>
          <w:ilvl w:val="1"/>
          <w:numId w:val="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0" w:name="_Toc194248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3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04C13E7" w14:textId="77777777" w:rsidR="00072B77" w:rsidRPr="00A94205" w:rsidRDefault="00072B77" w:rsidP="009025C9">
      <w:pPr>
        <w:pStyle w:val="a8"/>
        <w:keepNext/>
        <w:keepLines/>
        <w:numPr>
          <w:ilvl w:val="0"/>
          <w:numId w:val="7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61A46D4B" w14:textId="77777777" w:rsidR="00072B77" w:rsidRPr="00C17615" w:rsidRDefault="00072B77" w:rsidP="009025C9">
      <w:pPr>
        <w:pStyle w:val="3"/>
        <w:numPr>
          <w:ilvl w:val="1"/>
          <w:numId w:val="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194248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31"/>
    </w:p>
    <w:p w14:paraId="7C01B10E" w14:textId="77777777" w:rsidR="00072B77" w:rsidRPr="00A94205" w:rsidRDefault="00072B77" w:rsidP="009025C9">
      <w:pPr>
        <w:pStyle w:val="a8"/>
        <w:keepNext/>
        <w:keepLines/>
        <w:numPr>
          <w:ilvl w:val="0"/>
          <w:numId w:val="9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закладками</w:t>
      </w:r>
      <w:r w:rsidRPr="0095735A">
        <w:t xml:space="preserve"> </w:t>
      </w:r>
      <w:r>
        <w:t xml:space="preserve">в формате </w:t>
      </w:r>
      <w:r w:rsidRPr="007C3899">
        <w:t>.</w:t>
      </w:r>
      <w:r>
        <w:rPr>
          <w:lang w:val="en-US"/>
        </w:rPr>
        <w:t>docx</w:t>
      </w:r>
    </w:p>
    <w:p w14:paraId="67F26BFB" w14:textId="77777777" w:rsidR="00072B77" w:rsidRDefault="00072B77" w:rsidP="009025C9">
      <w:pPr>
        <w:pStyle w:val="3"/>
        <w:numPr>
          <w:ilvl w:val="1"/>
          <w:numId w:val="8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194248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32"/>
    </w:p>
    <w:p w14:paraId="5A256CCD" w14:textId="77777777" w:rsidR="00072B77" w:rsidRPr="004E2DC9" w:rsidRDefault="00072B77" w:rsidP="00713F98">
      <w:pPr>
        <w:pStyle w:val="ab"/>
        <w:numPr>
          <w:ilvl w:val="0"/>
          <w:numId w:val="66"/>
        </w:numPr>
        <w:ind w:left="714" w:hanging="357"/>
        <w:jc w:val="both"/>
        <w:rPr>
          <w:rFonts w:ascii="Times New Roman" w:hAnsi="Times New Roman"/>
          <w:sz w:val="26"/>
        </w:rPr>
      </w:pPr>
      <w:r w:rsidRPr="004E2DC9">
        <w:rPr>
          <w:rFonts w:ascii="Times New Roman" w:hAnsi="Times New Roman"/>
          <w:sz w:val="26"/>
        </w:rPr>
        <w:t xml:space="preserve">Откройте диалоговое окно Закладка (команда Вставка, Ссылки, Закладка). </w:t>
      </w:r>
    </w:p>
    <w:p w14:paraId="68CBCE89" w14:textId="77777777" w:rsidR="00072B77" w:rsidRPr="004E2DC9" w:rsidRDefault="00072B77" w:rsidP="00713F98">
      <w:pPr>
        <w:pStyle w:val="ab"/>
        <w:numPr>
          <w:ilvl w:val="0"/>
          <w:numId w:val="66"/>
        </w:numPr>
        <w:ind w:left="714" w:hanging="357"/>
        <w:jc w:val="both"/>
        <w:rPr>
          <w:rFonts w:ascii="Times New Roman" w:hAnsi="Times New Roman"/>
          <w:sz w:val="26"/>
        </w:rPr>
      </w:pPr>
      <w:r w:rsidRPr="004E2DC9">
        <w:rPr>
          <w:rFonts w:ascii="Times New Roman" w:hAnsi="Times New Roman"/>
          <w:sz w:val="26"/>
        </w:rPr>
        <w:t>Введите имя новой закладки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XE "</w:instrText>
      </w:r>
      <w:r w:rsidRPr="009345EB">
        <w:instrText>Вставка в документ</w:instrText>
      </w:r>
      <w:r>
        <w:instrText>"</w:instrText>
      </w:r>
      <w:r>
        <w:rPr>
          <w:rFonts w:ascii="Times New Roman" w:hAnsi="Times New Roman"/>
          <w:sz w:val="26"/>
        </w:rPr>
        <w:instrText xml:space="preserve"> </w:instrText>
      </w:r>
      <w:r>
        <w:rPr>
          <w:rFonts w:ascii="Times New Roman" w:hAnsi="Times New Roman"/>
          <w:sz w:val="26"/>
        </w:rPr>
        <w:fldChar w:fldCharType="end"/>
      </w:r>
      <w:r w:rsidRPr="004E2DC9">
        <w:rPr>
          <w:rFonts w:ascii="Times New Roman" w:hAnsi="Times New Roman"/>
          <w:sz w:val="26"/>
        </w:rPr>
        <w:t xml:space="preserve">. Имя должно начинаться с буквы и может содержать как буквы, так и цифры. Пробелы в именах закладок не допустимы. Если имя содержит несколько слов, то они записываются без пробелов, начиная каждое слово с прописной буквы.    </w:t>
      </w:r>
    </w:p>
    <w:p w14:paraId="6DBF4458" w14:textId="77777777" w:rsidR="00072B77" w:rsidRPr="004E2DC9" w:rsidRDefault="00072B77" w:rsidP="00713F98">
      <w:pPr>
        <w:pStyle w:val="ab"/>
        <w:numPr>
          <w:ilvl w:val="0"/>
          <w:numId w:val="66"/>
        </w:numPr>
        <w:ind w:left="714" w:hanging="357"/>
        <w:jc w:val="both"/>
        <w:rPr>
          <w:rFonts w:ascii="Times New Roman" w:hAnsi="Times New Roman"/>
          <w:sz w:val="26"/>
        </w:rPr>
      </w:pPr>
      <w:r w:rsidRPr="004E2DC9">
        <w:rPr>
          <w:rFonts w:ascii="Times New Roman" w:hAnsi="Times New Roman"/>
          <w:sz w:val="26"/>
        </w:rPr>
        <w:t xml:space="preserve">Вставьте в окно еще несколько закладок, нажимая кнопку Добавить. </w:t>
      </w:r>
    </w:p>
    <w:p w14:paraId="5DADD75B" w14:textId="77777777" w:rsidR="00072B77" w:rsidRPr="004E2DC9" w:rsidRDefault="00072B77" w:rsidP="00713F98">
      <w:pPr>
        <w:pStyle w:val="ab"/>
        <w:numPr>
          <w:ilvl w:val="0"/>
          <w:numId w:val="66"/>
        </w:numPr>
        <w:ind w:left="714" w:hanging="357"/>
        <w:jc w:val="both"/>
        <w:rPr>
          <w:rFonts w:ascii="Times New Roman" w:hAnsi="Times New Roman"/>
          <w:sz w:val="26"/>
        </w:rPr>
      </w:pPr>
      <w:r w:rsidRPr="004E2DC9">
        <w:rPr>
          <w:rFonts w:ascii="Times New Roman" w:hAnsi="Times New Roman"/>
          <w:sz w:val="26"/>
        </w:rPr>
        <w:t>Проверьте возможность навигации по закладкам.</w:t>
      </w:r>
    </w:p>
    <w:p w14:paraId="712BB3C5" w14:textId="77777777" w:rsidR="00072B77" w:rsidRDefault="00072B77" w:rsidP="009025C9">
      <w:pPr>
        <w:pStyle w:val="2"/>
        <w:numPr>
          <w:ilvl w:val="0"/>
          <w:numId w:val="8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33" w:name="_Toc1942484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33"/>
    </w:p>
    <w:p w14:paraId="349C741E" w14:textId="27410A59" w:rsidR="00072B77" w:rsidRPr="00713F98" w:rsidRDefault="00072B77" w:rsidP="00713F98">
      <w:pPr>
        <w:ind w:firstLine="709"/>
      </w:pPr>
      <w:bookmarkStart w:id="34" w:name="ПродолжитьЗдесь"/>
      <w:bookmarkEnd w:id="34"/>
      <w:r>
        <w:t>В документ было добавлено 24 закладки</w:t>
      </w:r>
      <w:r>
        <w:fldChar w:fldCharType="begin"/>
      </w:r>
      <w:r>
        <w:instrText xml:space="preserve"> XE "</w:instrText>
      </w:r>
      <w:r w:rsidRPr="009345EB">
        <w:instrText>Вставка в документ</w:instrText>
      </w:r>
      <w:r>
        <w:instrText xml:space="preserve">" </w:instrText>
      </w:r>
      <w:r>
        <w:fldChar w:fldCharType="end"/>
      </w:r>
      <w:r>
        <w:t xml:space="preserve">: 1 по заданию остальные для каждой главы. Так как в имени закладки нельзя использовать знаки (.,?!) заменил знаки символом </w:t>
      </w:r>
      <w:r>
        <w:rPr>
          <w:lang w:val="en-US"/>
        </w:rPr>
        <w:t>x</w:t>
      </w:r>
      <w:r w:rsidR="00713F98">
        <w:t>.</w:t>
      </w:r>
    </w:p>
    <w:p w14:paraId="711F7DEF" w14:textId="77777777" w:rsidR="00072B77" w:rsidRDefault="00072B77" w:rsidP="00C17615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25C0920" wp14:editId="5FD6F387">
            <wp:simplePos x="0" y="0"/>
            <wp:positionH relativeFrom="column">
              <wp:posOffset>-3810</wp:posOffset>
            </wp:positionH>
            <wp:positionV relativeFrom="paragraph">
              <wp:posOffset>191770</wp:posOffset>
            </wp:positionV>
            <wp:extent cx="2235144" cy="2047875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14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4497941" wp14:editId="21BD8C14">
            <wp:simplePos x="0" y="0"/>
            <wp:positionH relativeFrom="column">
              <wp:posOffset>2272665</wp:posOffset>
            </wp:positionH>
            <wp:positionV relativeFrom="paragraph">
              <wp:posOffset>191770</wp:posOffset>
            </wp:positionV>
            <wp:extent cx="3601583" cy="1457325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8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02F2E43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5" w:name="Задание7х6"/>
      <w:bookmarkStart w:id="36" w:name="_Toc1942485"/>
      <w:bookmarkEnd w:id="35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6</w:t>
      </w:r>
      <w:bookmarkEnd w:id="36"/>
    </w:p>
    <w:p w14:paraId="0D0EA4AC" w14:textId="77777777" w:rsidR="00072B77" w:rsidRPr="00A94205" w:rsidRDefault="00072B77" w:rsidP="009025C9">
      <w:pPr>
        <w:pStyle w:val="2"/>
        <w:numPr>
          <w:ilvl w:val="0"/>
          <w:numId w:val="10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7" w:name="_Toc1942486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37"/>
    </w:p>
    <w:p w14:paraId="05D01648" w14:textId="77777777" w:rsidR="00072B77" w:rsidRPr="00C17615" w:rsidRDefault="00072B77" w:rsidP="009025C9">
      <w:pPr>
        <w:pStyle w:val="3"/>
        <w:numPr>
          <w:ilvl w:val="1"/>
          <w:numId w:val="1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8" w:name="_Toc194248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3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AF379B0" w14:textId="77777777" w:rsidR="00072B77" w:rsidRPr="005D745F" w:rsidRDefault="00072B77" w:rsidP="00C17615">
      <w:pPr>
        <w:pStyle w:val="a8"/>
        <w:jc w:val="left"/>
      </w:pPr>
      <w:r w:rsidRPr="00A94205">
        <w:t xml:space="preserve">Исследовать технологию вставки </w:t>
      </w:r>
      <w:r>
        <w:t>обычных и концевых сносок.</w:t>
      </w:r>
    </w:p>
    <w:p w14:paraId="09900AE4" w14:textId="77777777" w:rsidR="00072B77" w:rsidRPr="00C17615" w:rsidRDefault="00072B77" w:rsidP="009025C9">
      <w:pPr>
        <w:pStyle w:val="3"/>
        <w:numPr>
          <w:ilvl w:val="1"/>
          <w:numId w:val="1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4248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3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75FE77E9" w14:textId="77777777" w:rsidR="00072B77" w:rsidRPr="00A94205" w:rsidRDefault="00072B77" w:rsidP="009025C9">
      <w:pPr>
        <w:pStyle w:val="a8"/>
        <w:keepNext/>
        <w:keepLines/>
        <w:numPr>
          <w:ilvl w:val="0"/>
          <w:numId w:val="1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3E4B107E" w14:textId="77777777" w:rsidR="00072B77" w:rsidRPr="00C17615" w:rsidRDefault="00072B77" w:rsidP="009025C9">
      <w:pPr>
        <w:pStyle w:val="3"/>
        <w:numPr>
          <w:ilvl w:val="1"/>
          <w:numId w:val="1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194248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40"/>
    </w:p>
    <w:p w14:paraId="60C48C83" w14:textId="77777777" w:rsidR="00072B77" w:rsidRPr="00A94205" w:rsidRDefault="00072B77" w:rsidP="009025C9">
      <w:pPr>
        <w:pStyle w:val="a8"/>
        <w:keepNext/>
        <w:keepLines/>
        <w:numPr>
          <w:ilvl w:val="0"/>
          <w:numId w:val="12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со сносками в формате </w:t>
      </w:r>
      <w:r w:rsidRPr="0004418E">
        <w:t>.</w:t>
      </w:r>
      <w:r>
        <w:rPr>
          <w:lang w:val="en-US"/>
        </w:rPr>
        <w:t>docx</w:t>
      </w:r>
    </w:p>
    <w:p w14:paraId="6F4F5627" w14:textId="77777777" w:rsidR="00072B77" w:rsidRDefault="00072B77" w:rsidP="009025C9">
      <w:pPr>
        <w:pStyle w:val="3"/>
        <w:numPr>
          <w:ilvl w:val="1"/>
          <w:numId w:val="10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1" w:name="_Toc194249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41"/>
    </w:p>
    <w:p w14:paraId="51A90AD5" w14:textId="77777777" w:rsidR="00072B77" w:rsidRPr="0095735A" w:rsidRDefault="00072B77" w:rsidP="00BA3C0A">
      <w:pPr>
        <w:pStyle w:val="ab"/>
        <w:numPr>
          <w:ilvl w:val="0"/>
          <w:numId w:val="67"/>
        </w:numPr>
        <w:rPr>
          <w:rFonts w:ascii="Times New Roman" w:hAnsi="Times New Roman"/>
          <w:sz w:val="26"/>
        </w:rPr>
      </w:pPr>
      <w:r w:rsidRPr="0095735A">
        <w:rPr>
          <w:rFonts w:ascii="Times New Roman" w:hAnsi="Times New Roman"/>
          <w:sz w:val="26"/>
        </w:rPr>
        <w:t>Откройте любой документ и установите курсор в том месте, где предполагается поместить знак сноски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XE "</w:instrText>
      </w:r>
      <w:r w:rsidRPr="009345EB">
        <w:instrText>Вставка в документ</w:instrText>
      </w:r>
      <w:r>
        <w:instrText>"</w:instrText>
      </w:r>
      <w:r>
        <w:rPr>
          <w:rFonts w:ascii="Times New Roman" w:hAnsi="Times New Roman"/>
          <w:sz w:val="26"/>
        </w:rPr>
        <w:instrText xml:space="preserve"> </w:instrText>
      </w:r>
      <w:r>
        <w:rPr>
          <w:rFonts w:ascii="Times New Roman" w:hAnsi="Times New Roman"/>
          <w:sz w:val="26"/>
        </w:rPr>
        <w:fldChar w:fldCharType="end"/>
      </w:r>
      <w:r w:rsidRPr="0095735A">
        <w:rPr>
          <w:rFonts w:ascii="Times New Roman" w:hAnsi="Times New Roman"/>
          <w:sz w:val="26"/>
        </w:rPr>
        <w:t>.</w:t>
      </w:r>
    </w:p>
    <w:p w14:paraId="5D11602C" w14:textId="77777777" w:rsidR="00072B77" w:rsidRPr="0095735A" w:rsidRDefault="00072B77" w:rsidP="00BA3C0A">
      <w:pPr>
        <w:pStyle w:val="ab"/>
        <w:numPr>
          <w:ilvl w:val="0"/>
          <w:numId w:val="67"/>
        </w:numPr>
        <w:rPr>
          <w:rFonts w:ascii="Times New Roman" w:hAnsi="Times New Roman"/>
          <w:sz w:val="26"/>
        </w:rPr>
      </w:pPr>
      <w:r w:rsidRPr="0095735A">
        <w:rPr>
          <w:rFonts w:ascii="Times New Roman" w:hAnsi="Times New Roman"/>
          <w:sz w:val="26"/>
        </w:rPr>
        <w:t>Подайте команду Ссылки, Сноски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XE "</w:instrText>
      </w:r>
      <w:r w:rsidRPr="009345EB">
        <w:instrText>Вставка в документ</w:instrText>
      </w:r>
      <w:r>
        <w:instrText>"</w:instrText>
      </w:r>
      <w:r>
        <w:rPr>
          <w:rFonts w:ascii="Times New Roman" w:hAnsi="Times New Roman"/>
          <w:sz w:val="26"/>
        </w:rPr>
        <w:instrText xml:space="preserve"> </w:instrText>
      </w:r>
      <w:r>
        <w:rPr>
          <w:rFonts w:ascii="Times New Roman" w:hAnsi="Times New Roman"/>
          <w:sz w:val="26"/>
        </w:rPr>
        <w:fldChar w:fldCharType="end"/>
      </w:r>
      <w:r w:rsidRPr="0095735A">
        <w:rPr>
          <w:rFonts w:ascii="Times New Roman" w:hAnsi="Times New Roman"/>
          <w:sz w:val="26"/>
        </w:rPr>
        <w:t xml:space="preserve">, Вставить сноску. В тексте появится знак сноски, а в нижней части страницы откроется техническая область для записи примечания. </w:t>
      </w:r>
    </w:p>
    <w:p w14:paraId="7EA36D2B" w14:textId="77777777" w:rsidR="00072B77" w:rsidRPr="0095735A" w:rsidRDefault="00072B77" w:rsidP="00BA3C0A">
      <w:pPr>
        <w:pStyle w:val="ab"/>
        <w:numPr>
          <w:ilvl w:val="0"/>
          <w:numId w:val="67"/>
        </w:numPr>
        <w:rPr>
          <w:rFonts w:ascii="Times New Roman" w:hAnsi="Times New Roman"/>
          <w:sz w:val="26"/>
        </w:rPr>
      </w:pPr>
      <w:r w:rsidRPr="0095735A">
        <w:rPr>
          <w:rFonts w:ascii="Times New Roman" w:hAnsi="Times New Roman"/>
          <w:sz w:val="26"/>
        </w:rPr>
        <w:t>Введите текст примечания.</w:t>
      </w:r>
    </w:p>
    <w:p w14:paraId="5EA00E1E" w14:textId="77777777" w:rsidR="00072B77" w:rsidRDefault="00072B77" w:rsidP="009025C9">
      <w:pPr>
        <w:pStyle w:val="2"/>
        <w:numPr>
          <w:ilvl w:val="0"/>
          <w:numId w:val="10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42" w:name="_Toc1942491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42"/>
    </w:p>
    <w:p w14:paraId="3D4A8CB6" w14:textId="77777777" w:rsidR="00072B77" w:rsidRDefault="00072B77" w:rsidP="00C17615">
      <w:r>
        <w:t>Что такое сноска?</w:t>
      </w:r>
      <w:r>
        <w:rPr>
          <w:rStyle w:val="af2"/>
        </w:rPr>
        <w:footnoteReference w:id="1"/>
      </w:r>
      <w:r>
        <w:t xml:space="preserve"> </w:t>
      </w:r>
    </w:p>
    <w:p w14:paraId="7004E699" w14:textId="77777777" w:rsidR="00072B77" w:rsidRDefault="00072B77" w:rsidP="00C17615">
      <w:r>
        <w:t>Что такое концевая сноска?</w:t>
      </w:r>
      <w:r>
        <w:rPr>
          <w:rStyle w:val="af5"/>
        </w:rPr>
        <w:endnoteReference w:id="1"/>
      </w:r>
      <w:r>
        <w:br w:type="page"/>
      </w:r>
    </w:p>
    <w:p w14:paraId="070F7C8A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3" w:name="Задание7х7"/>
      <w:bookmarkStart w:id="44" w:name="_Toc1942492"/>
      <w:bookmarkEnd w:id="43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7</w:t>
      </w:r>
      <w:bookmarkEnd w:id="44"/>
    </w:p>
    <w:p w14:paraId="78295E78" w14:textId="77777777" w:rsidR="00072B77" w:rsidRPr="00A94205" w:rsidRDefault="00072B77" w:rsidP="009025C9">
      <w:pPr>
        <w:pStyle w:val="2"/>
        <w:numPr>
          <w:ilvl w:val="0"/>
          <w:numId w:val="15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5" w:name="_Toc1942493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45"/>
    </w:p>
    <w:p w14:paraId="661A2577" w14:textId="77777777" w:rsidR="00072B77" w:rsidRPr="00C17615" w:rsidRDefault="00072B77" w:rsidP="009025C9">
      <w:pPr>
        <w:pStyle w:val="3"/>
        <w:numPr>
          <w:ilvl w:val="1"/>
          <w:numId w:val="1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194249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4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41C3A72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средства ручной маркировки указателя.</w:t>
      </w:r>
    </w:p>
    <w:p w14:paraId="19FAF6B1" w14:textId="77777777" w:rsidR="00072B77" w:rsidRPr="00C17615" w:rsidRDefault="00072B77" w:rsidP="009025C9">
      <w:pPr>
        <w:pStyle w:val="3"/>
        <w:numPr>
          <w:ilvl w:val="1"/>
          <w:numId w:val="1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7" w:name="_Toc194249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4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4BD69E85" w14:textId="77777777" w:rsidR="00072B77" w:rsidRPr="00A94205" w:rsidRDefault="00072B77" w:rsidP="009025C9">
      <w:pPr>
        <w:pStyle w:val="a8"/>
        <w:keepNext/>
        <w:keepLines/>
        <w:numPr>
          <w:ilvl w:val="0"/>
          <w:numId w:val="1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038C3354" w14:textId="77777777" w:rsidR="00072B77" w:rsidRPr="00C17615" w:rsidRDefault="00072B77" w:rsidP="009025C9">
      <w:pPr>
        <w:pStyle w:val="3"/>
        <w:numPr>
          <w:ilvl w:val="1"/>
          <w:numId w:val="1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8" w:name="_Toc194249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48"/>
    </w:p>
    <w:p w14:paraId="3499DD48" w14:textId="77777777" w:rsidR="00072B77" w:rsidRPr="00A94205" w:rsidRDefault="00072B77" w:rsidP="009025C9">
      <w:pPr>
        <w:pStyle w:val="a8"/>
        <w:keepNext/>
        <w:keepLines/>
        <w:numPr>
          <w:ilvl w:val="0"/>
          <w:numId w:val="14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маркерами, в формате </w:t>
      </w:r>
      <w:r w:rsidRPr="00072A26">
        <w:t>.</w:t>
      </w:r>
      <w:r>
        <w:rPr>
          <w:lang w:val="en-US"/>
        </w:rPr>
        <w:t>docx</w:t>
      </w:r>
    </w:p>
    <w:p w14:paraId="0DCADCBD" w14:textId="77777777" w:rsidR="00072B77" w:rsidRDefault="00072B77" w:rsidP="009025C9">
      <w:pPr>
        <w:pStyle w:val="3"/>
        <w:numPr>
          <w:ilvl w:val="1"/>
          <w:numId w:val="15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9" w:name="_Toc194249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49"/>
    </w:p>
    <w:p w14:paraId="3A83005F" w14:textId="77777777" w:rsidR="00072B77" w:rsidRPr="00A37775" w:rsidRDefault="00072B77" w:rsidP="00BA3C0A">
      <w:pPr>
        <w:pStyle w:val="ab"/>
        <w:numPr>
          <w:ilvl w:val="0"/>
          <w:numId w:val="68"/>
        </w:numPr>
        <w:rPr>
          <w:rFonts w:ascii="Times New Roman" w:hAnsi="Times New Roman"/>
          <w:sz w:val="26"/>
        </w:rPr>
      </w:pPr>
      <w:r w:rsidRPr="00A37775">
        <w:rPr>
          <w:rFonts w:ascii="Times New Roman" w:hAnsi="Times New Roman"/>
          <w:sz w:val="26"/>
        </w:rPr>
        <w:t>Откройте документ. Выберите и выделите ключевое слово или словосочетание, на которое следует создать ссылку в указателе.</w:t>
      </w:r>
    </w:p>
    <w:p w14:paraId="4EB221D0" w14:textId="77777777" w:rsidR="00072B77" w:rsidRPr="00A37775" w:rsidRDefault="00072B77" w:rsidP="00BA3C0A">
      <w:pPr>
        <w:pStyle w:val="ab"/>
        <w:numPr>
          <w:ilvl w:val="0"/>
          <w:numId w:val="68"/>
        </w:numPr>
        <w:rPr>
          <w:rFonts w:ascii="Times New Roman" w:hAnsi="Times New Roman"/>
          <w:sz w:val="26"/>
        </w:rPr>
      </w:pPr>
      <w:r w:rsidRPr="00A37775">
        <w:rPr>
          <w:rFonts w:ascii="Times New Roman" w:hAnsi="Times New Roman"/>
          <w:sz w:val="26"/>
        </w:rPr>
        <w:t>В группе Предметный указатель на вкладке Ссы</w:t>
      </w:r>
      <w:r>
        <w:rPr>
          <w:rFonts w:ascii="Times New Roman" w:hAnsi="Times New Roman"/>
          <w:sz w:val="26"/>
        </w:rPr>
        <w:t>лки нажмите кнопку Пометить эле</w:t>
      </w:r>
      <w:r w:rsidRPr="00A37775">
        <w:rPr>
          <w:rFonts w:ascii="Times New Roman" w:hAnsi="Times New Roman"/>
          <w:sz w:val="26"/>
        </w:rPr>
        <w:t>мент – откроется диалоговое окно Определение элемента указателя</w:t>
      </w:r>
    </w:p>
    <w:p w14:paraId="22C81895" w14:textId="77777777" w:rsidR="00072B77" w:rsidRPr="00A37775" w:rsidRDefault="00072B77" w:rsidP="00BA3C0A">
      <w:pPr>
        <w:pStyle w:val="ab"/>
        <w:numPr>
          <w:ilvl w:val="0"/>
          <w:numId w:val="68"/>
        </w:numPr>
        <w:rPr>
          <w:rFonts w:ascii="Times New Roman" w:hAnsi="Times New Roman"/>
          <w:sz w:val="26"/>
        </w:rPr>
      </w:pPr>
      <w:r w:rsidRPr="00A37775">
        <w:rPr>
          <w:rFonts w:ascii="Times New Roman" w:hAnsi="Times New Roman"/>
          <w:sz w:val="26"/>
        </w:rPr>
        <w:t xml:space="preserve">Введите содержание элемента указателя в поле Основной. По умолчанию сюда подставляется текст, выделенный в документе. Если необходимо, отредактируйте его – термин должен быть представлен в именительном падеже единственного числа. </w:t>
      </w:r>
    </w:p>
    <w:p w14:paraId="7163D4CF" w14:textId="77777777" w:rsidR="00072B77" w:rsidRPr="00A37775" w:rsidRDefault="00072B77" w:rsidP="00BA3C0A">
      <w:pPr>
        <w:pStyle w:val="ab"/>
        <w:numPr>
          <w:ilvl w:val="0"/>
          <w:numId w:val="68"/>
        </w:numPr>
        <w:rPr>
          <w:rFonts w:ascii="Times New Roman" w:hAnsi="Times New Roman"/>
          <w:sz w:val="26"/>
        </w:rPr>
      </w:pPr>
      <w:r w:rsidRPr="00A37775">
        <w:rPr>
          <w:rFonts w:ascii="Times New Roman" w:hAnsi="Times New Roman"/>
          <w:sz w:val="26"/>
        </w:rPr>
        <w:t>В поле Дополнительный укажите дополнительную характеристику элемента. В предметном указателе она образует вложенный подпункт.</w:t>
      </w:r>
    </w:p>
    <w:p w14:paraId="1DE7EA62" w14:textId="77777777" w:rsidR="00072B77" w:rsidRPr="00A37775" w:rsidRDefault="00072B77" w:rsidP="00BA3C0A">
      <w:pPr>
        <w:pStyle w:val="ab"/>
        <w:numPr>
          <w:ilvl w:val="0"/>
          <w:numId w:val="68"/>
        </w:numPr>
        <w:rPr>
          <w:rFonts w:ascii="Times New Roman" w:hAnsi="Times New Roman"/>
          <w:sz w:val="26"/>
        </w:rPr>
      </w:pPr>
      <w:r w:rsidRPr="00A37775">
        <w:rPr>
          <w:rFonts w:ascii="Times New Roman" w:hAnsi="Times New Roman"/>
          <w:sz w:val="26"/>
        </w:rPr>
        <w:t>Нажмите кнопку Пометить. Выделенный термин будет помечен специальным кодом.</w:t>
      </w:r>
    </w:p>
    <w:p w14:paraId="65177BB4" w14:textId="77777777" w:rsidR="00072B77" w:rsidRDefault="00072B77" w:rsidP="009025C9">
      <w:pPr>
        <w:pStyle w:val="2"/>
        <w:numPr>
          <w:ilvl w:val="0"/>
          <w:numId w:val="15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50" w:name="_Toc1942498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50"/>
    </w:p>
    <w:p w14:paraId="50F19AE1" w14:textId="77777777" w:rsidR="00072B77" w:rsidRDefault="00072B77" w:rsidP="00C17615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FB3B075" wp14:editId="2B856680">
            <wp:simplePos x="0" y="0"/>
            <wp:positionH relativeFrom="column">
              <wp:posOffset>3215640</wp:posOffset>
            </wp:positionH>
            <wp:positionV relativeFrom="paragraph">
              <wp:posOffset>158750</wp:posOffset>
            </wp:positionV>
            <wp:extent cx="2543175" cy="885825"/>
            <wp:effectExtent l="0" t="0" r="9525" b="952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УМП </w:t>
      </w:r>
      <w:r>
        <w:rPr>
          <w:lang w:val="en-US"/>
        </w:rPr>
        <w:t>Word</w:t>
      </w:r>
      <w:r>
        <w:t xml:space="preserve"> 2010</w:t>
      </w:r>
      <w:r>
        <w:fldChar w:fldCharType="begin"/>
      </w:r>
      <w:r>
        <w:instrText xml:space="preserve"> XE "</w:instrText>
      </w:r>
      <w:r w:rsidRPr="001969BA">
        <w:rPr>
          <w:lang w:val="en-US"/>
        </w:rPr>
        <w:instrText>Microsoft Word:2010</w:instrText>
      </w:r>
      <w:r>
        <w:instrText xml:space="preserve">" \b </w:instrText>
      </w:r>
      <w:r>
        <w:fldChar w:fldCharType="end"/>
      </w:r>
    </w:p>
    <w:p w14:paraId="5FCF988E" w14:textId="77777777" w:rsidR="00072B77" w:rsidRPr="00E675A8" w:rsidRDefault="00072B77" w:rsidP="00C17615">
      <w:r>
        <w:t xml:space="preserve">УМП </w:t>
      </w:r>
      <w:r>
        <w:rPr>
          <w:lang w:val="en-US"/>
        </w:rPr>
        <w:t>Excel</w:t>
      </w:r>
      <w:r w:rsidRPr="00E675A8">
        <w:t xml:space="preserve"> 2010-2016</w:t>
      </w:r>
      <w:r>
        <w:rPr>
          <w:lang w:val="en-US"/>
        </w:rPr>
        <w:fldChar w:fldCharType="begin"/>
      </w:r>
      <w:r>
        <w:instrText xml:space="preserve"> XE "</w:instrText>
      </w:r>
      <w:r w:rsidRPr="00E675A8">
        <w:instrText xml:space="preserve"> </w:instrText>
      </w:r>
      <w:r w:rsidRPr="001969BA">
        <w:rPr>
          <w:lang w:val="en-US"/>
        </w:rPr>
        <w:instrText>Microsoft</w:instrText>
      </w:r>
      <w:r w:rsidRPr="00E675A8">
        <w:instrText xml:space="preserve"> </w:instrText>
      </w:r>
      <w:r w:rsidRPr="008E2783">
        <w:rPr>
          <w:lang w:val="en-US"/>
        </w:rPr>
        <w:instrText>Excel</w:instrText>
      </w:r>
      <w:r w:rsidRPr="00E675A8">
        <w:instrText>:2013</w:instrText>
      </w:r>
      <w:r>
        <w:instrText xml:space="preserve">" \b </w:instrText>
      </w:r>
      <w:r>
        <w:rPr>
          <w:lang w:val="en-US"/>
        </w:rPr>
        <w:fldChar w:fldCharType="end"/>
      </w:r>
    </w:p>
    <w:p w14:paraId="3A1C723A" w14:textId="77777777" w:rsidR="00072B77" w:rsidRPr="00E675A8" w:rsidRDefault="00072B77" w:rsidP="00C17615">
      <w:r w:rsidRPr="00E675A8">
        <w:t>Термин</w:t>
      </w:r>
      <w:r>
        <w:rPr>
          <w:lang w:val="en-US"/>
        </w:rPr>
        <w:fldChar w:fldCharType="begin"/>
      </w:r>
      <w:r>
        <w:instrText xml:space="preserve"> XE "</w:instrText>
      </w:r>
      <w:r w:rsidRPr="00E150E4">
        <w:instrText>слово или словосочетание, являющееся названием некоторого понятия какой-нибудь области науки, техники, искусствам и других</w:instrText>
      </w:r>
      <w:r>
        <w:instrText xml:space="preserve">" \b </w:instrText>
      </w:r>
      <w:r>
        <w:rPr>
          <w:lang w:val="en-US"/>
        </w:rPr>
        <w:fldChar w:fldCharType="end"/>
      </w:r>
    </w:p>
    <w:p w14:paraId="7056F176" w14:textId="77777777" w:rsidR="00072B77" w:rsidRPr="00E675A8" w:rsidRDefault="00072B77" w:rsidP="00C17615">
      <w:r>
        <w:t>Сноска</w:t>
      </w:r>
      <w:r>
        <w:fldChar w:fldCharType="begin"/>
      </w:r>
      <w:r>
        <w:instrText xml:space="preserve"> XE "</w:instrText>
      </w:r>
      <w:r w:rsidRPr="002171CE">
        <w:instrText>Располагается на той же странице где и ссылка на сноску</w:instrText>
      </w:r>
      <w:r>
        <w:instrText xml:space="preserve">" \b </w:instrText>
      </w:r>
      <w:r>
        <w:fldChar w:fldCharType="end"/>
      </w:r>
      <w:r>
        <w:fldChar w:fldCharType="begin"/>
      </w:r>
      <w:r>
        <w:instrText xml:space="preserve"> XE "Вставка в документ" </w:instrText>
      </w:r>
      <w:r>
        <w:fldChar w:fldCharType="end"/>
      </w:r>
    </w:p>
    <w:p w14:paraId="527A2644" w14:textId="77777777" w:rsidR="00072B77" w:rsidRPr="00E675A8" w:rsidRDefault="00072B77" w:rsidP="00C17615">
      <w:r>
        <w:t>Концевая сноска</w:t>
      </w:r>
      <w:r>
        <w:fldChar w:fldCharType="begin"/>
      </w:r>
      <w:r>
        <w:instrText xml:space="preserve"> XE "</w:instrText>
      </w:r>
      <w:r w:rsidRPr="008F38D9">
        <w:instrText>Располагается в конце всего документа</w:instrText>
      </w:r>
      <w:r>
        <w:instrText xml:space="preserve">" \b </w:instrText>
      </w:r>
      <w:r>
        <w:fldChar w:fldCharType="end"/>
      </w:r>
    </w:p>
    <w:p w14:paraId="331AD5D9" w14:textId="77777777" w:rsidR="00072B77" w:rsidRPr="00E675A8" w:rsidRDefault="00072B77" w:rsidP="00C17615">
      <w:r w:rsidRPr="00E675A8">
        <w:t>Программирование</w:t>
      </w:r>
      <w:r>
        <w:fldChar w:fldCharType="begin"/>
      </w:r>
      <w:r>
        <w:instrText xml:space="preserve"> XE "</w:instrText>
      </w:r>
      <w:r w:rsidRPr="00FE6330">
        <w:instrText>процесс создания программ</w:instrText>
      </w:r>
      <w:r w:rsidRPr="00E675A8">
        <w:instrText>:</w:instrText>
      </w:r>
      <w:r>
        <w:instrText xml:space="preserve"> </w:instrText>
      </w:r>
      <w:r w:rsidRPr="00FE6330">
        <w:instrText>разработка программного обеспечения</w:instrText>
      </w:r>
      <w:r>
        <w:instrText xml:space="preserve">" \b </w:instrText>
      </w:r>
      <w:r>
        <w:fldChar w:fldCharType="end"/>
      </w:r>
    </w:p>
    <w:p w14:paraId="278AA2D3" w14:textId="77777777" w:rsidR="00072B77" w:rsidRPr="00E675A8" w:rsidRDefault="00072B77" w:rsidP="00C17615">
      <w:r>
        <w:t>КППП</w:t>
      </w:r>
      <w:r>
        <w:fldChar w:fldCharType="begin"/>
      </w:r>
      <w:r>
        <w:instrText xml:space="preserve"> XE "</w:instrText>
      </w:r>
      <w:r w:rsidRPr="00371A28">
        <w:instrText>Компьютерный практикум по прикладным пакетам</w:instrText>
      </w:r>
      <w:r>
        <w:instrText xml:space="preserve">" \b \i </w:instrText>
      </w:r>
      <w:r>
        <w:fldChar w:fldCharType="end"/>
      </w:r>
    </w:p>
    <w:p w14:paraId="0C954CF3" w14:textId="77777777" w:rsidR="00072B77" w:rsidRPr="00E675A8" w:rsidRDefault="00072B77" w:rsidP="00C17615">
      <w:r>
        <w:t>10 элементов</w:t>
      </w:r>
      <w:r>
        <w:fldChar w:fldCharType="begin"/>
      </w:r>
      <w:r>
        <w:instrText xml:space="preserve"> XE "</w:instrText>
      </w:r>
      <w:r w:rsidRPr="00B20092">
        <w:instrText xml:space="preserve">Столько раз нужно повторить данную процедуру в документе:по заданию 7.7 УМП </w:instrText>
      </w:r>
      <w:r w:rsidRPr="00B20092">
        <w:rPr>
          <w:lang w:val="en-US"/>
        </w:rPr>
        <w:instrText>Word 2010</w:instrText>
      </w:r>
      <w:r>
        <w:instrText xml:space="preserve">" \b \i </w:instrText>
      </w:r>
      <w:r>
        <w:fldChar w:fldCharType="end"/>
      </w:r>
    </w:p>
    <w:p w14:paraId="56B5C704" w14:textId="77777777" w:rsidR="00072B77" w:rsidRPr="00E675A8" w:rsidRDefault="00072B77" w:rsidP="00C17615">
      <w:r w:rsidRPr="00E675A8">
        <w:t>Текущая страница</w:t>
      </w:r>
      <w:r>
        <w:fldChar w:fldCharType="begin"/>
      </w:r>
      <w:r>
        <w:instrText xml:space="preserve"> XE "</w:instrText>
      </w:r>
      <w:r w:rsidRPr="00B64D7E">
        <w:instrText>страница 10:(11)</w:instrText>
      </w:r>
      <w:r>
        <w:instrText xml:space="preserve">" \b \i </w:instrText>
      </w:r>
      <w:r>
        <w:fldChar w:fldCharType="end"/>
      </w:r>
    </w:p>
    <w:p w14:paraId="16A0BBE6" w14:textId="77777777" w:rsidR="00072B77" w:rsidRDefault="00072B77" w:rsidP="00C17615">
      <w:r>
        <w:br w:type="page"/>
      </w:r>
    </w:p>
    <w:p w14:paraId="2F55190F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1" w:name="Задание7х8"/>
      <w:bookmarkStart w:id="52" w:name="_Toc1942499"/>
      <w:bookmarkEnd w:id="51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8</w:t>
      </w:r>
      <w:bookmarkEnd w:id="52"/>
    </w:p>
    <w:p w14:paraId="6EAF1842" w14:textId="77777777" w:rsidR="00072B77" w:rsidRPr="00A94205" w:rsidRDefault="00072B77" w:rsidP="009025C9">
      <w:pPr>
        <w:pStyle w:val="2"/>
        <w:numPr>
          <w:ilvl w:val="0"/>
          <w:numId w:val="16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3" w:name="_Toc1942500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53"/>
    </w:p>
    <w:p w14:paraId="4E428493" w14:textId="77777777" w:rsidR="00072B77" w:rsidRPr="00C17615" w:rsidRDefault="00072B77" w:rsidP="009025C9">
      <w:pPr>
        <w:pStyle w:val="3"/>
        <w:numPr>
          <w:ilvl w:val="1"/>
          <w:numId w:val="1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4" w:name="_Toc194250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5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8E4EB1E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средства автоматической маркировки элементов указателя.</w:t>
      </w:r>
    </w:p>
    <w:p w14:paraId="311CD76F" w14:textId="77777777" w:rsidR="00072B77" w:rsidRPr="00C17615" w:rsidRDefault="00072B77" w:rsidP="009025C9">
      <w:pPr>
        <w:pStyle w:val="3"/>
        <w:numPr>
          <w:ilvl w:val="1"/>
          <w:numId w:val="1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5" w:name="_Toc194250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5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A8188A1" w14:textId="77777777" w:rsidR="00072B77" w:rsidRPr="00A94205" w:rsidRDefault="00072B77" w:rsidP="009025C9">
      <w:pPr>
        <w:pStyle w:val="a8"/>
        <w:keepNext/>
        <w:keepLines/>
        <w:numPr>
          <w:ilvl w:val="0"/>
          <w:numId w:val="17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16635106" w14:textId="77777777" w:rsidR="00072B77" w:rsidRPr="00C17615" w:rsidRDefault="00072B77" w:rsidP="009025C9">
      <w:pPr>
        <w:pStyle w:val="3"/>
        <w:numPr>
          <w:ilvl w:val="1"/>
          <w:numId w:val="1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6" w:name="_Toc194250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56"/>
    </w:p>
    <w:p w14:paraId="7B28000F" w14:textId="77777777" w:rsidR="00072B77" w:rsidRPr="00A94205" w:rsidRDefault="00072B77" w:rsidP="009025C9">
      <w:pPr>
        <w:pStyle w:val="a8"/>
        <w:keepNext/>
        <w:keepLines/>
        <w:numPr>
          <w:ilvl w:val="0"/>
          <w:numId w:val="18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маркерами, в формате </w:t>
      </w:r>
      <w:r w:rsidRPr="00072A26">
        <w:t>.</w:t>
      </w:r>
      <w:r>
        <w:rPr>
          <w:lang w:val="en-US"/>
        </w:rPr>
        <w:t>docx</w:t>
      </w:r>
    </w:p>
    <w:p w14:paraId="48973815" w14:textId="77777777" w:rsidR="00072B77" w:rsidRDefault="00072B77" w:rsidP="009025C9">
      <w:pPr>
        <w:pStyle w:val="3"/>
        <w:numPr>
          <w:ilvl w:val="1"/>
          <w:numId w:val="16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7" w:name="_Toc194250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57"/>
    </w:p>
    <w:p w14:paraId="6C4F688D" w14:textId="77777777" w:rsidR="00072B77" w:rsidRPr="00E46C13" w:rsidRDefault="00072B77" w:rsidP="00BA3C0A">
      <w:pPr>
        <w:pStyle w:val="ab"/>
        <w:numPr>
          <w:ilvl w:val="0"/>
          <w:numId w:val="69"/>
        </w:numPr>
        <w:rPr>
          <w:rFonts w:ascii="Times New Roman" w:hAnsi="Times New Roman"/>
          <w:sz w:val="26"/>
        </w:rPr>
      </w:pPr>
      <w:r w:rsidRPr="00E46C13">
        <w:rPr>
          <w:rFonts w:ascii="Times New Roman" w:hAnsi="Times New Roman"/>
          <w:sz w:val="26"/>
        </w:rPr>
        <w:t>Откройте новый пустой документ и для большого документа, в котором планируется поместить тематический словарь создайте таблицу терминов. Помимо терминов, добавьте 10 строк со своими терминами. Сохраните документ в отчете под именем Словарь указателя и закройте его.</w:t>
      </w:r>
    </w:p>
    <w:p w14:paraId="3D6ACAC8" w14:textId="77777777" w:rsidR="00072B77" w:rsidRPr="00E46C13" w:rsidRDefault="00072B77" w:rsidP="00BA3C0A">
      <w:pPr>
        <w:pStyle w:val="ab"/>
        <w:numPr>
          <w:ilvl w:val="0"/>
          <w:numId w:val="69"/>
        </w:numPr>
        <w:rPr>
          <w:rFonts w:ascii="Times New Roman" w:hAnsi="Times New Roman"/>
          <w:sz w:val="26"/>
        </w:rPr>
      </w:pPr>
      <w:r w:rsidRPr="00E46C13">
        <w:rPr>
          <w:rFonts w:ascii="Times New Roman" w:hAnsi="Times New Roman"/>
          <w:sz w:val="26"/>
        </w:rPr>
        <w:t xml:space="preserve">Откройте большой документ, в который планируется поместить предметный указатель и установите курсор в конец документа. </w:t>
      </w:r>
    </w:p>
    <w:p w14:paraId="44F22150" w14:textId="77777777" w:rsidR="00072B77" w:rsidRPr="00E46C13" w:rsidRDefault="00072B77" w:rsidP="00BA3C0A">
      <w:pPr>
        <w:pStyle w:val="ab"/>
        <w:numPr>
          <w:ilvl w:val="0"/>
          <w:numId w:val="69"/>
        </w:numPr>
        <w:rPr>
          <w:rFonts w:ascii="Times New Roman" w:hAnsi="Times New Roman"/>
          <w:sz w:val="26"/>
        </w:rPr>
      </w:pPr>
      <w:r w:rsidRPr="00E46C13">
        <w:rPr>
          <w:rFonts w:ascii="Times New Roman" w:hAnsi="Times New Roman"/>
          <w:sz w:val="26"/>
        </w:rPr>
        <w:t xml:space="preserve">Откройте диалоговое окно Указатель, выбрав на вкладке Ссылки команду Предметный указатель. На вкладке Указатель этого окна нажмите кнопку Автопометка.  </w:t>
      </w:r>
    </w:p>
    <w:p w14:paraId="17F4DEEB" w14:textId="77777777" w:rsidR="00072B77" w:rsidRPr="00E46C13" w:rsidRDefault="00072B77" w:rsidP="00BA3C0A">
      <w:pPr>
        <w:pStyle w:val="ab"/>
        <w:numPr>
          <w:ilvl w:val="0"/>
          <w:numId w:val="69"/>
        </w:numPr>
        <w:rPr>
          <w:rFonts w:ascii="Times New Roman" w:hAnsi="Times New Roman"/>
          <w:sz w:val="26"/>
        </w:rPr>
      </w:pPr>
      <w:r w:rsidRPr="00E46C13">
        <w:rPr>
          <w:rFonts w:ascii="Times New Roman" w:hAnsi="Times New Roman"/>
          <w:sz w:val="26"/>
        </w:rPr>
        <w:t>В открывшемся диалоговом окне Открытие словаря указателя в нижнем раскрывающемся списке выберите пункт Все файлы, выделите файл словаря и нажмите кнопку Открыть.</w:t>
      </w:r>
    </w:p>
    <w:p w14:paraId="2818A395" w14:textId="77777777" w:rsidR="00072B77" w:rsidRDefault="00072B77" w:rsidP="009025C9">
      <w:pPr>
        <w:pStyle w:val="2"/>
        <w:numPr>
          <w:ilvl w:val="0"/>
          <w:numId w:val="16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58" w:name="_Toc1942505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58"/>
    </w:p>
    <w:p w14:paraId="5448462C" w14:textId="77777777" w:rsidR="00072B77" w:rsidRPr="00E46C13" w:rsidRDefault="00072B77" w:rsidP="00E46C13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A08DA" wp14:editId="76F2708E">
            <wp:simplePos x="0" y="0"/>
            <wp:positionH relativeFrom="column">
              <wp:posOffset>1510665</wp:posOffset>
            </wp:positionH>
            <wp:positionV relativeFrom="paragraph">
              <wp:posOffset>586740</wp:posOffset>
            </wp:positionV>
            <wp:extent cx="2550160" cy="2647950"/>
            <wp:effectExtent l="0" t="0" r="254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Словарь был добавлен к данному документу, замечу что после добавления словаря, можно удалить документ со словарем, что никак не повлияет на «больший» документ</w:t>
      </w:r>
    </w:p>
    <w:p w14:paraId="73B8E4EA" w14:textId="77777777" w:rsidR="00072B77" w:rsidRPr="00F10768" w:rsidRDefault="00072B77" w:rsidP="00F10768"/>
    <w:p w14:paraId="1732EA88" w14:textId="77777777" w:rsidR="00072B77" w:rsidRDefault="00072B77" w:rsidP="00C17615">
      <w:r>
        <w:br w:type="page"/>
      </w:r>
    </w:p>
    <w:p w14:paraId="175C3142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9" w:name="Задание7х9"/>
      <w:bookmarkStart w:id="60" w:name="_Toc1942506"/>
      <w:bookmarkEnd w:id="59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9</w:t>
      </w:r>
      <w:bookmarkEnd w:id="60"/>
    </w:p>
    <w:p w14:paraId="46DA8040" w14:textId="77777777" w:rsidR="00072B77" w:rsidRPr="00A94205" w:rsidRDefault="00072B77" w:rsidP="009025C9">
      <w:pPr>
        <w:pStyle w:val="2"/>
        <w:numPr>
          <w:ilvl w:val="0"/>
          <w:numId w:val="19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1" w:name="_Toc1942507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61"/>
    </w:p>
    <w:p w14:paraId="4776F7D5" w14:textId="77777777" w:rsidR="00072B77" w:rsidRPr="00C17615" w:rsidRDefault="00072B77" w:rsidP="009025C9">
      <w:pPr>
        <w:pStyle w:val="3"/>
        <w:numPr>
          <w:ilvl w:val="1"/>
          <w:numId w:val="1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2" w:name="_Toc194250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6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A0E8563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вставку предметного указателя в документ.</w:t>
      </w:r>
    </w:p>
    <w:p w14:paraId="5A200D17" w14:textId="77777777" w:rsidR="00072B77" w:rsidRPr="00C17615" w:rsidRDefault="00072B77" w:rsidP="009025C9">
      <w:pPr>
        <w:pStyle w:val="3"/>
        <w:numPr>
          <w:ilvl w:val="1"/>
          <w:numId w:val="1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3" w:name="_Toc194250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6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AA31B4D" w14:textId="77777777" w:rsidR="00072B77" w:rsidRPr="00A94205" w:rsidRDefault="00072B77" w:rsidP="009025C9">
      <w:pPr>
        <w:pStyle w:val="a8"/>
        <w:keepNext/>
        <w:keepLines/>
        <w:numPr>
          <w:ilvl w:val="0"/>
          <w:numId w:val="20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7E5B1AAE" w14:textId="77777777" w:rsidR="00072B77" w:rsidRPr="00C17615" w:rsidRDefault="00072B77" w:rsidP="009025C9">
      <w:pPr>
        <w:pStyle w:val="3"/>
        <w:numPr>
          <w:ilvl w:val="1"/>
          <w:numId w:val="1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194251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64"/>
    </w:p>
    <w:p w14:paraId="081B90E2" w14:textId="77777777" w:rsidR="00072B77" w:rsidRPr="00A94205" w:rsidRDefault="00072B77" w:rsidP="009025C9">
      <w:pPr>
        <w:pStyle w:val="a8"/>
        <w:keepNext/>
        <w:keepLines/>
        <w:numPr>
          <w:ilvl w:val="0"/>
          <w:numId w:val="2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предметным указателем, в формате </w:t>
      </w:r>
      <w:r w:rsidRPr="0043737C">
        <w:t>.</w:t>
      </w:r>
      <w:r>
        <w:rPr>
          <w:lang w:val="en-US"/>
        </w:rPr>
        <w:t>docx</w:t>
      </w:r>
    </w:p>
    <w:p w14:paraId="2491D165" w14:textId="77777777" w:rsidR="00072B77" w:rsidRDefault="00072B77" w:rsidP="009025C9">
      <w:pPr>
        <w:pStyle w:val="3"/>
        <w:numPr>
          <w:ilvl w:val="1"/>
          <w:numId w:val="19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5" w:name="_Toc194251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65"/>
    </w:p>
    <w:p w14:paraId="091AD860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>Установите курсор в то место документа, куда необходимо вставить предметный указатель.</w:t>
      </w:r>
    </w:p>
    <w:p w14:paraId="65EB95B1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 xml:space="preserve">Откройте диалоговое окно Указатель (команда: Ссылка, Предметный указатель). </w:t>
      </w:r>
    </w:p>
    <w:p w14:paraId="19DA97B2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 xml:space="preserve">В списке Форматы выберите способ оформления элементов указателя. Если необходимо оформить элементы указателя определенным стилем, выберите в этом раскрывающемся списке пункт Из шаблона. Для выбора и настройки стиля оформления элементов указателя служит кнопка Изменить. </w:t>
      </w:r>
    </w:p>
    <w:p w14:paraId="71FA4CD2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 xml:space="preserve">Настройте вид предметного указателя с использованием всех элементов вкладки Указатель. Контролируйте вид настраиваемого указателя с помощью панели Образец печатного документа. </w:t>
      </w:r>
    </w:p>
    <w:p w14:paraId="2A62073B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 xml:space="preserve">По завершении настройки нажмите кнопку ОК. </w:t>
      </w:r>
    </w:p>
    <w:p w14:paraId="0DBC2E7D" w14:textId="77777777" w:rsidR="00072B77" w:rsidRPr="00333AA7" w:rsidRDefault="00072B77" w:rsidP="00BA3C0A">
      <w:pPr>
        <w:pStyle w:val="ab"/>
        <w:numPr>
          <w:ilvl w:val="0"/>
          <w:numId w:val="70"/>
        </w:numPr>
        <w:rPr>
          <w:rFonts w:ascii="Times New Roman" w:hAnsi="Times New Roman"/>
          <w:sz w:val="26"/>
        </w:rPr>
      </w:pPr>
      <w:r w:rsidRPr="00333AA7">
        <w:rPr>
          <w:rFonts w:ascii="Times New Roman" w:hAnsi="Times New Roman"/>
          <w:sz w:val="26"/>
        </w:rPr>
        <w:t>Полученный предметный указатель сохраните в отчете. Сформулируйте выводы по пункту 6.2.1 и запишите их в отчет.</w:t>
      </w:r>
    </w:p>
    <w:p w14:paraId="075032E7" w14:textId="77777777" w:rsidR="00072B77" w:rsidRDefault="00072B77" w:rsidP="009025C9">
      <w:pPr>
        <w:pStyle w:val="2"/>
        <w:numPr>
          <w:ilvl w:val="0"/>
          <w:numId w:val="19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66" w:name="_Toc1942512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66"/>
    </w:p>
    <w:p w14:paraId="2ABD71F4" w14:textId="77777777" w:rsidR="00072B77" w:rsidRDefault="00072B77" w:rsidP="00C17615">
      <w:pPr>
        <w:rPr>
          <w:noProof/>
        </w:rPr>
        <w:sectPr w:rsidR="00072B77" w:rsidSect="004B1DA0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"1049" </w:instrText>
      </w:r>
      <w:r>
        <w:fldChar w:fldCharType="separate"/>
      </w:r>
    </w:p>
    <w:p w14:paraId="40C973A9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M</w:t>
      </w:r>
    </w:p>
    <w:p w14:paraId="0B66E1F4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 w:rsidRPr="00B069FF">
        <w:rPr>
          <w:noProof/>
          <w:lang w:val="en-US"/>
        </w:rPr>
        <w:t>Microsoft</w:t>
      </w:r>
      <w:r>
        <w:rPr>
          <w:noProof/>
        </w:rPr>
        <w:t xml:space="preserve"> </w:t>
      </w:r>
      <w:r w:rsidRPr="00B069FF">
        <w:rPr>
          <w:noProof/>
          <w:lang w:val="en-US"/>
        </w:rPr>
        <w:t>Excel</w:t>
      </w:r>
    </w:p>
    <w:p w14:paraId="04F71307" w14:textId="77777777" w:rsidR="00072B77" w:rsidRDefault="00072B77">
      <w:pPr>
        <w:pStyle w:val="22"/>
        <w:tabs>
          <w:tab w:val="right" w:leader="underscore" w:pos="4307"/>
        </w:tabs>
        <w:rPr>
          <w:bCs/>
          <w:noProof/>
        </w:rPr>
      </w:pPr>
      <w:r>
        <w:rPr>
          <w:noProof/>
        </w:rPr>
        <w:t>2013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15A1AEAA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 w:rsidRPr="00B069FF">
        <w:rPr>
          <w:noProof/>
          <w:lang w:val="en-US"/>
        </w:rPr>
        <w:t>Microsoft Word</w:t>
      </w:r>
    </w:p>
    <w:p w14:paraId="76B66F4B" w14:textId="77777777" w:rsidR="00072B77" w:rsidRDefault="00072B77">
      <w:pPr>
        <w:pStyle w:val="22"/>
        <w:tabs>
          <w:tab w:val="right" w:leader="underscore" w:pos="4307"/>
        </w:tabs>
        <w:rPr>
          <w:bCs/>
          <w:noProof/>
        </w:rPr>
      </w:pPr>
      <w:r w:rsidRPr="00B069FF">
        <w:rPr>
          <w:noProof/>
          <w:lang w:val="en-US"/>
        </w:rPr>
        <w:t>2010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4FD891A6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В</w:t>
      </w:r>
    </w:p>
    <w:p w14:paraId="42585B75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>
        <w:rPr>
          <w:noProof/>
        </w:rPr>
        <w:t>Вставка в документ</w:t>
      </w:r>
      <w:r>
        <w:rPr>
          <w:noProof/>
        </w:rPr>
        <w:tab/>
        <w:t>8, 9, 10</w:t>
      </w:r>
    </w:p>
    <w:p w14:paraId="52B95C4A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К</w:t>
      </w:r>
    </w:p>
    <w:p w14:paraId="2C1652FC" w14:textId="77777777" w:rsidR="00072B77" w:rsidRDefault="00072B77">
      <w:pPr>
        <w:pStyle w:val="13"/>
        <w:tabs>
          <w:tab w:val="right" w:leader="underscore" w:pos="4307"/>
        </w:tabs>
        <w:rPr>
          <w:bCs/>
          <w:iCs/>
          <w:noProof/>
        </w:rPr>
      </w:pPr>
      <w:r>
        <w:rPr>
          <w:noProof/>
        </w:rPr>
        <w:t>Компьютерный практикум по прикладным пакетам</w:t>
      </w:r>
      <w:r>
        <w:rPr>
          <w:noProof/>
        </w:rPr>
        <w:tab/>
      </w:r>
      <w:r>
        <w:rPr>
          <w:b/>
          <w:bCs/>
          <w:i/>
          <w:iCs/>
          <w:noProof/>
        </w:rPr>
        <w:t>10</w:t>
      </w:r>
    </w:p>
    <w:p w14:paraId="6F7A47B0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П</w:t>
      </w:r>
    </w:p>
    <w:p w14:paraId="411D2957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>
        <w:rPr>
          <w:noProof/>
        </w:rPr>
        <w:t>процесс создания программ</w:t>
      </w:r>
    </w:p>
    <w:p w14:paraId="16C7D8EE" w14:textId="77777777" w:rsidR="00072B77" w:rsidRDefault="00072B77">
      <w:pPr>
        <w:pStyle w:val="22"/>
        <w:tabs>
          <w:tab w:val="right" w:leader="underscore" w:pos="4307"/>
        </w:tabs>
        <w:rPr>
          <w:bCs/>
          <w:noProof/>
        </w:rPr>
      </w:pPr>
      <w:r>
        <w:rPr>
          <w:noProof/>
        </w:rPr>
        <w:t>разработка программного обеспечения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0BD9F2A3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Р</w:t>
      </w:r>
    </w:p>
    <w:p w14:paraId="433E1854" w14:textId="77777777" w:rsidR="00072B77" w:rsidRDefault="00072B77">
      <w:pPr>
        <w:pStyle w:val="13"/>
        <w:tabs>
          <w:tab w:val="right" w:leader="underscore" w:pos="4307"/>
        </w:tabs>
        <w:rPr>
          <w:bCs/>
          <w:noProof/>
        </w:rPr>
      </w:pPr>
      <w:r>
        <w:rPr>
          <w:noProof/>
        </w:rPr>
        <w:t>Располагается в конце всего документа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40382270" w14:textId="77777777" w:rsidR="00072B77" w:rsidRDefault="00072B77">
      <w:pPr>
        <w:pStyle w:val="13"/>
        <w:tabs>
          <w:tab w:val="right" w:leader="underscore" w:pos="4307"/>
        </w:tabs>
        <w:rPr>
          <w:bCs/>
          <w:noProof/>
        </w:rPr>
      </w:pPr>
      <w:r>
        <w:rPr>
          <w:noProof/>
        </w:rPr>
        <w:t>Располагается на той же странице где и ссылка на сноску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448DE6F2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lastRenderedPageBreak/>
        <w:t>С</w:t>
      </w:r>
    </w:p>
    <w:p w14:paraId="12E1BDF7" w14:textId="77777777" w:rsidR="00072B77" w:rsidRDefault="00072B77">
      <w:pPr>
        <w:pStyle w:val="13"/>
        <w:tabs>
          <w:tab w:val="right" w:leader="underscore" w:pos="4307"/>
        </w:tabs>
        <w:rPr>
          <w:bCs/>
          <w:noProof/>
        </w:rPr>
      </w:pPr>
      <w:r>
        <w:rPr>
          <w:noProof/>
        </w:rPr>
        <w:t>слово или словосочетание, являющееся названием некоторого понятия какой-нибудь области науки, техники, искусствам и других</w:t>
      </w:r>
      <w:r>
        <w:rPr>
          <w:noProof/>
        </w:rPr>
        <w:tab/>
      </w:r>
      <w:r>
        <w:rPr>
          <w:b/>
          <w:bCs/>
          <w:noProof/>
        </w:rPr>
        <w:t>10</w:t>
      </w:r>
    </w:p>
    <w:p w14:paraId="79415D5B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>
        <w:rPr>
          <w:noProof/>
        </w:rPr>
        <w:t>Столько раз нужно повторить данную процедуру в документе</w:t>
      </w:r>
    </w:p>
    <w:p w14:paraId="5BA767D7" w14:textId="77777777" w:rsidR="00072B77" w:rsidRDefault="00072B77">
      <w:pPr>
        <w:pStyle w:val="22"/>
        <w:tabs>
          <w:tab w:val="right" w:leader="underscore" w:pos="4307"/>
        </w:tabs>
        <w:rPr>
          <w:bCs/>
          <w:iCs/>
          <w:noProof/>
        </w:rPr>
      </w:pPr>
      <w:r>
        <w:rPr>
          <w:noProof/>
        </w:rPr>
        <w:t xml:space="preserve">по заданию 7.7 УМП </w:t>
      </w:r>
      <w:r w:rsidRPr="00B069FF">
        <w:rPr>
          <w:noProof/>
          <w:lang w:val="en-US"/>
        </w:rPr>
        <w:t>Word 2010</w:t>
      </w:r>
      <w:r>
        <w:rPr>
          <w:noProof/>
        </w:rPr>
        <w:tab/>
      </w:r>
      <w:r>
        <w:rPr>
          <w:b/>
          <w:bCs/>
          <w:i/>
          <w:iCs/>
          <w:noProof/>
        </w:rPr>
        <w:t>10</w:t>
      </w:r>
    </w:p>
    <w:p w14:paraId="40477FA4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>
        <w:rPr>
          <w:noProof/>
        </w:rPr>
        <w:t>страница 10</w:t>
      </w:r>
    </w:p>
    <w:p w14:paraId="11F89CEF" w14:textId="77777777" w:rsidR="00072B77" w:rsidRDefault="00072B77">
      <w:pPr>
        <w:pStyle w:val="22"/>
        <w:tabs>
          <w:tab w:val="right" w:leader="underscore" w:pos="4307"/>
        </w:tabs>
        <w:rPr>
          <w:bCs/>
          <w:iCs/>
          <w:noProof/>
        </w:rPr>
      </w:pPr>
      <w:r>
        <w:rPr>
          <w:noProof/>
        </w:rPr>
        <w:t>(11)</w:t>
      </w:r>
      <w:r>
        <w:rPr>
          <w:noProof/>
        </w:rPr>
        <w:tab/>
      </w:r>
      <w:r>
        <w:rPr>
          <w:b/>
          <w:bCs/>
          <w:i/>
          <w:iCs/>
          <w:noProof/>
        </w:rPr>
        <w:t>10</w:t>
      </w:r>
    </w:p>
    <w:p w14:paraId="09A934F3" w14:textId="77777777" w:rsidR="00072B77" w:rsidRDefault="00072B77">
      <w:pPr>
        <w:pStyle w:val="af6"/>
        <w:keepNext/>
        <w:tabs>
          <w:tab w:val="right" w:leader="underscore" w:pos="4307"/>
        </w:tabs>
        <w:rPr>
          <w:rFonts w:cstheme="minorBidi"/>
          <w:b w:val="0"/>
          <w:bCs w:val="0"/>
          <w:noProof/>
        </w:rPr>
      </w:pPr>
      <w:r>
        <w:rPr>
          <w:noProof/>
        </w:rPr>
        <w:t>У</w:t>
      </w:r>
    </w:p>
    <w:p w14:paraId="3B6103A0" w14:textId="77777777" w:rsidR="00072B77" w:rsidRDefault="00072B77">
      <w:pPr>
        <w:pStyle w:val="13"/>
        <w:tabs>
          <w:tab w:val="right" w:leader="underscore" w:pos="4307"/>
        </w:tabs>
        <w:rPr>
          <w:noProof/>
        </w:rPr>
      </w:pPr>
      <w:r>
        <w:rPr>
          <w:noProof/>
        </w:rPr>
        <w:t xml:space="preserve">Упражнение из документа УМП </w:t>
      </w:r>
      <w:r w:rsidRPr="00B069FF">
        <w:rPr>
          <w:noProof/>
          <w:lang w:val="en-US"/>
        </w:rPr>
        <w:t>Word</w:t>
      </w:r>
      <w:r>
        <w:rPr>
          <w:noProof/>
        </w:rPr>
        <w:t xml:space="preserve"> 2010</w:t>
      </w:r>
      <w:r>
        <w:rPr>
          <w:noProof/>
        </w:rPr>
        <w:tab/>
        <w:t>2, 3, 4, 5, 6, 7, 8, 9, 10, 11, 12, 14, 15, 16, 17, 18, 19, 20, 21, 22, 23, 24, 25, 26, 27</w:t>
      </w:r>
    </w:p>
    <w:p w14:paraId="13D4F78E" w14:textId="77777777" w:rsidR="00072B77" w:rsidRDefault="00072B77" w:rsidP="00C17615">
      <w:pPr>
        <w:rPr>
          <w:noProof/>
        </w:rPr>
        <w:sectPr w:rsidR="00072B77" w:rsidSect="004B1DA0">
          <w:type w:val="continuous"/>
          <w:pgSz w:w="11906" w:h="16838"/>
          <w:pgMar w:top="1134" w:right="850" w:bottom="1134" w:left="1701" w:header="708" w:footer="708" w:gutter="0"/>
          <w:cols w:num="2" w:space="720"/>
          <w:docGrid w:linePitch="360"/>
        </w:sectPr>
      </w:pPr>
    </w:p>
    <w:p w14:paraId="6C29C1AC" w14:textId="77777777" w:rsidR="00072B77" w:rsidRDefault="00072B77" w:rsidP="00C17615">
      <w:r>
        <w:fldChar w:fldCharType="end"/>
      </w:r>
      <w:r>
        <w:t>Вывод:</w:t>
      </w:r>
    </w:p>
    <w:p w14:paraId="18F7E171" w14:textId="77777777" w:rsidR="00072B77" w:rsidRDefault="00072B77" w:rsidP="00C17615">
      <w:r>
        <w:t>Предметный указатель объединяет все ссылки и сноски в документе, где бы эти сноски не находились и помещает списком. Данный список можно редактировать, настраивая шрифт, стиль, кегель и табуляцию что сильно экономит время, для проецирования и представления одним тестом всех сносок.</w:t>
      </w:r>
      <w:r>
        <w:br w:type="page"/>
      </w:r>
    </w:p>
    <w:p w14:paraId="78906C90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7" w:name="Задание7х10"/>
      <w:bookmarkStart w:id="68" w:name="_Toc1942513"/>
      <w:bookmarkEnd w:id="67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.1</w:t>
      </w:r>
      <w:r>
        <w:rPr>
          <w:rFonts w:ascii="Times New Roman" w:hAnsi="Times New Roman" w:cs="Times New Roman"/>
          <w:b/>
          <w:color w:val="auto"/>
        </w:rPr>
        <w:t>0</w:t>
      </w:r>
      <w:bookmarkEnd w:id="68"/>
    </w:p>
    <w:p w14:paraId="57A1B936" w14:textId="77777777" w:rsidR="00072B77" w:rsidRPr="00A94205" w:rsidRDefault="00072B77" w:rsidP="009025C9">
      <w:pPr>
        <w:pStyle w:val="2"/>
        <w:numPr>
          <w:ilvl w:val="0"/>
          <w:numId w:val="22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9" w:name="_Toc1942514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69"/>
    </w:p>
    <w:p w14:paraId="724B31D8" w14:textId="77777777" w:rsidR="00072B77" w:rsidRPr="00C17615" w:rsidRDefault="00072B77" w:rsidP="009025C9">
      <w:pPr>
        <w:pStyle w:val="3"/>
        <w:numPr>
          <w:ilvl w:val="1"/>
          <w:numId w:val="2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0" w:name="_Toc194251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7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49C41485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механизм создания оглавления.</w:t>
      </w:r>
    </w:p>
    <w:p w14:paraId="0253FF46" w14:textId="77777777" w:rsidR="00072B77" w:rsidRPr="00C17615" w:rsidRDefault="00072B77" w:rsidP="009025C9">
      <w:pPr>
        <w:pStyle w:val="3"/>
        <w:numPr>
          <w:ilvl w:val="1"/>
          <w:numId w:val="2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1" w:name="_Toc194251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7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B74C272" w14:textId="77777777" w:rsidR="00072B77" w:rsidRPr="00A94205" w:rsidRDefault="00072B77" w:rsidP="009025C9">
      <w:pPr>
        <w:pStyle w:val="a8"/>
        <w:keepNext/>
        <w:keepLines/>
        <w:numPr>
          <w:ilvl w:val="0"/>
          <w:numId w:val="2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79547B16" w14:textId="77777777" w:rsidR="00072B77" w:rsidRPr="00C17615" w:rsidRDefault="00072B77" w:rsidP="009025C9">
      <w:pPr>
        <w:pStyle w:val="3"/>
        <w:numPr>
          <w:ilvl w:val="1"/>
          <w:numId w:val="2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2" w:name="_Toc194251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72"/>
    </w:p>
    <w:p w14:paraId="3902EC82" w14:textId="77777777" w:rsidR="00072B77" w:rsidRPr="00A94205" w:rsidRDefault="00072B77" w:rsidP="009025C9">
      <w:pPr>
        <w:pStyle w:val="a8"/>
        <w:keepNext/>
        <w:keepLines/>
        <w:numPr>
          <w:ilvl w:val="0"/>
          <w:numId w:val="24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 w:rsidRPr="00190D11">
        <w:t xml:space="preserve"> </w:t>
      </w:r>
      <w:r>
        <w:t xml:space="preserve">в формате </w:t>
      </w:r>
      <w:r w:rsidRPr="007C3899">
        <w:t>.</w:t>
      </w:r>
      <w:r>
        <w:rPr>
          <w:lang w:val="en-US"/>
        </w:rPr>
        <w:t>docx</w:t>
      </w:r>
      <w:r>
        <w:t xml:space="preserve"> с оглавлением документа.</w:t>
      </w:r>
    </w:p>
    <w:p w14:paraId="40381842" w14:textId="77777777" w:rsidR="00072B77" w:rsidRDefault="00072B77" w:rsidP="009025C9">
      <w:pPr>
        <w:pStyle w:val="3"/>
        <w:numPr>
          <w:ilvl w:val="1"/>
          <w:numId w:val="22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3" w:name="_Toc194251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73"/>
    </w:p>
    <w:p w14:paraId="43077E6F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 xml:space="preserve">Установите курсор в то место документа, куда надо вставить оглавление. </w:t>
      </w:r>
    </w:p>
    <w:p w14:paraId="118A35BA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>Откройте коллекцию шаблонов оглавлений, нажав на вкладке Ссылки кнопку Оглавление</w:t>
      </w:r>
      <w:r>
        <w:rPr>
          <w:rFonts w:ascii="Times New Roman" w:hAnsi="Times New Roman"/>
          <w:sz w:val="26"/>
        </w:rPr>
        <w:t>. В списке коллекции шаблонов</w:t>
      </w:r>
      <w:r w:rsidRPr="0043737C">
        <w:rPr>
          <w:rFonts w:ascii="Times New Roman" w:hAnsi="Times New Roman"/>
          <w:sz w:val="26"/>
        </w:rPr>
        <w:t xml:space="preserve"> выберите команду Оглавление. </w:t>
      </w:r>
    </w:p>
    <w:p w14:paraId="7E3BEC65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>Она открывает диалоговое окно Оглавление. С помощью счетчика Уровни выберите заголовки, которые необходимо включить в оглавление. Оглавление будет содержать</w:t>
      </w:r>
      <w:r>
        <w:rPr>
          <w:rFonts w:ascii="Times New Roman" w:hAnsi="Times New Roman"/>
          <w:sz w:val="26"/>
        </w:rPr>
        <w:t xml:space="preserve"> только заголовки</w:t>
      </w:r>
      <w:r w:rsidRPr="0043737C">
        <w:rPr>
          <w:rFonts w:ascii="Times New Roman" w:hAnsi="Times New Roman"/>
          <w:sz w:val="26"/>
        </w:rPr>
        <w:t xml:space="preserve"> указанного уровня и более высоких уровней.  </w:t>
      </w:r>
    </w:p>
    <w:p w14:paraId="5BE8D800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 xml:space="preserve">В раскрывающемся списке Форматы выберите один из стандартных способов форматирования пунктов оглавления.  </w:t>
      </w:r>
    </w:p>
    <w:p w14:paraId="0EB354D7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 xml:space="preserve">Если необходимо оформить пункты оглавления определенным стилем, выберите в списке Форматы пункт Из шаблона. Для выбора и настройки стиля оформления пунктов оглавления служит кнопка Изменить. </w:t>
      </w:r>
    </w:p>
    <w:p w14:paraId="10CA719C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>В раскрывающемся списке Заполнитель выберите способ заполнения пробелов между текстом пункта оглавления и номером страницы.</w:t>
      </w:r>
    </w:p>
    <w:p w14:paraId="4175154F" w14:textId="77777777" w:rsidR="00072B77" w:rsidRPr="0043737C" w:rsidRDefault="00072B77" w:rsidP="00BA3C0A">
      <w:pPr>
        <w:pStyle w:val="ab"/>
        <w:numPr>
          <w:ilvl w:val="0"/>
          <w:numId w:val="71"/>
        </w:numPr>
        <w:rPr>
          <w:rFonts w:ascii="Times New Roman" w:hAnsi="Times New Roman"/>
          <w:sz w:val="26"/>
        </w:rPr>
      </w:pPr>
      <w:r w:rsidRPr="0043737C">
        <w:rPr>
          <w:rFonts w:ascii="Times New Roman" w:hAnsi="Times New Roman"/>
          <w:sz w:val="26"/>
        </w:rPr>
        <w:t>Проконтролируйте вид оглавления с помощью панели Образец печатного документа и нажмите кнопку ОК.</w:t>
      </w:r>
    </w:p>
    <w:p w14:paraId="43BF54E9" w14:textId="77777777" w:rsidR="00072B77" w:rsidRPr="0043737C" w:rsidRDefault="00072B77" w:rsidP="00BA3C0A">
      <w:pPr>
        <w:pStyle w:val="ab"/>
        <w:numPr>
          <w:ilvl w:val="0"/>
          <w:numId w:val="71"/>
        </w:numPr>
      </w:pPr>
      <w:r w:rsidRPr="0043737C">
        <w:rPr>
          <w:rFonts w:ascii="Times New Roman" w:hAnsi="Times New Roman"/>
          <w:sz w:val="26"/>
        </w:rPr>
        <w:t>Сохраните оглавление в отчете.</w:t>
      </w:r>
    </w:p>
    <w:p w14:paraId="1E2946FD" w14:textId="77777777" w:rsidR="00072B77" w:rsidRDefault="00072B77" w:rsidP="009025C9">
      <w:pPr>
        <w:pStyle w:val="2"/>
        <w:numPr>
          <w:ilvl w:val="0"/>
          <w:numId w:val="22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74" w:name="_Toc1942519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74"/>
    </w:p>
    <w:p w14:paraId="3095114E" w14:textId="77777777" w:rsidR="00072B77" w:rsidRDefault="00072B77" w:rsidP="00C17615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DD4DDDD" wp14:editId="7A503EE0">
            <wp:simplePos x="0" y="0"/>
            <wp:positionH relativeFrom="column">
              <wp:posOffset>739140</wp:posOffset>
            </wp:positionH>
            <wp:positionV relativeFrom="paragraph">
              <wp:posOffset>200678</wp:posOffset>
            </wp:positionV>
            <wp:extent cx="3957359" cy="1847850"/>
            <wp:effectExtent l="0" t="0" r="508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5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Оглавление было добавлено на </w:t>
      </w:r>
      <w:hyperlink w:anchor="Оглавление" w:history="1">
        <w:r w:rsidRPr="00190D11">
          <w:rPr>
            <w:rStyle w:val="aa"/>
          </w:rPr>
          <w:t>2 странице</w:t>
        </w:r>
      </w:hyperlink>
      <w:r>
        <w:t xml:space="preserve"> данного документа.</w:t>
      </w:r>
      <w:r w:rsidRPr="00190D11">
        <w:rPr>
          <w:noProof/>
        </w:rPr>
        <w:t xml:space="preserve"> </w:t>
      </w:r>
      <w:r>
        <w:br w:type="page"/>
      </w:r>
    </w:p>
    <w:p w14:paraId="61C5BC6B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5" w:name="Задание7х11"/>
      <w:bookmarkStart w:id="76" w:name="_Toc1942520"/>
      <w:bookmarkEnd w:id="75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.1</w:t>
      </w:r>
      <w:r>
        <w:rPr>
          <w:rFonts w:ascii="Times New Roman" w:hAnsi="Times New Roman" w:cs="Times New Roman"/>
          <w:b/>
          <w:color w:val="auto"/>
        </w:rPr>
        <w:t>1</w:t>
      </w:r>
      <w:bookmarkEnd w:id="76"/>
    </w:p>
    <w:p w14:paraId="79DA41F7" w14:textId="77777777" w:rsidR="00072B77" w:rsidRPr="00A94205" w:rsidRDefault="00072B77" w:rsidP="009025C9">
      <w:pPr>
        <w:pStyle w:val="2"/>
        <w:numPr>
          <w:ilvl w:val="0"/>
          <w:numId w:val="25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7" w:name="_Toc1942521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77"/>
    </w:p>
    <w:p w14:paraId="45218C8D" w14:textId="77777777" w:rsidR="00072B77" w:rsidRPr="00C17615" w:rsidRDefault="00072B77" w:rsidP="009025C9">
      <w:pPr>
        <w:pStyle w:val="3"/>
        <w:numPr>
          <w:ilvl w:val="1"/>
          <w:numId w:val="2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8" w:name="_Toc194252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7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319E5C0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средства автоматического создания перечня объектов.</w:t>
      </w:r>
    </w:p>
    <w:p w14:paraId="038FB924" w14:textId="77777777" w:rsidR="00072B77" w:rsidRPr="00C17615" w:rsidRDefault="00072B77" w:rsidP="009025C9">
      <w:pPr>
        <w:pStyle w:val="3"/>
        <w:numPr>
          <w:ilvl w:val="1"/>
          <w:numId w:val="2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9" w:name="_Toc194252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7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BBE4B02" w14:textId="77777777" w:rsidR="00072B77" w:rsidRPr="00A94205" w:rsidRDefault="00072B77" w:rsidP="009025C9">
      <w:pPr>
        <w:pStyle w:val="a8"/>
        <w:keepNext/>
        <w:keepLines/>
        <w:numPr>
          <w:ilvl w:val="0"/>
          <w:numId w:val="2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0E5056A9" w14:textId="77777777" w:rsidR="00072B77" w:rsidRPr="00C17615" w:rsidRDefault="00072B77" w:rsidP="009025C9">
      <w:pPr>
        <w:pStyle w:val="3"/>
        <w:numPr>
          <w:ilvl w:val="1"/>
          <w:numId w:val="2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0" w:name="_Toc194252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80"/>
    </w:p>
    <w:p w14:paraId="3B193716" w14:textId="77777777" w:rsidR="00072B77" w:rsidRPr="00A94205" w:rsidRDefault="00072B77" w:rsidP="009025C9">
      <w:pPr>
        <w:pStyle w:val="a8"/>
        <w:keepNext/>
        <w:keepLines/>
        <w:numPr>
          <w:ilvl w:val="0"/>
          <w:numId w:val="27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в формате .</w:t>
      </w:r>
      <w:r>
        <w:rPr>
          <w:lang w:val="en-US"/>
        </w:rPr>
        <w:t>docx</w:t>
      </w:r>
      <w:r w:rsidRPr="00EA464F">
        <w:t xml:space="preserve"> </w:t>
      </w:r>
      <w:r>
        <w:t>со списком иллюстраций и таблиц.</w:t>
      </w:r>
    </w:p>
    <w:p w14:paraId="5163087B" w14:textId="77777777" w:rsidR="00072B77" w:rsidRDefault="00072B77" w:rsidP="009025C9">
      <w:pPr>
        <w:pStyle w:val="3"/>
        <w:numPr>
          <w:ilvl w:val="1"/>
          <w:numId w:val="25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1" w:name="_Toc194252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81"/>
    </w:p>
    <w:p w14:paraId="5F492714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>Откройте документ, в который планируется поместить перечень объектов и установите курсор в конец документа.</w:t>
      </w:r>
    </w:p>
    <w:p w14:paraId="146D26A6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Откройте диалоговое окно Список иллюстраций, подав команду Ссылки, Названия, Список иллюстраций. </w:t>
      </w:r>
    </w:p>
    <w:p w14:paraId="3A7075DD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В раскрывающемся списке Название выберите категорию объектов, подлежащих внесению в список. </w:t>
      </w:r>
    </w:p>
    <w:p w14:paraId="076664AC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В раскрывающемся списке Форматы выберите способ оформления перечня. </w:t>
      </w:r>
    </w:p>
    <w:p w14:paraId="7E30D599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Если необходимо оформить элементы перечня определенным стилем, выберите в списке Формат пункт Изменить и в диалоговом окне Стиль проведите соответствующие настройки. </w:t>
      </w:r>
    </w:p>
    <w:p w14:paraId="327F5AD9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Нажмите кнопку ОК для вставки перечня объектов в документ.  Сохраните перечень в своем отчете. </w:t>
      </w:r>
    </w:p>
    <w:p w14:paraId="5ACD11DE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 xml:space="preserve">Самостоятельно создайте перечень таблиц и сохраните его в отчете. </w:t>
      </w:r>
    </w:p>
    <w:p w14:paraId="08336617" w14:textId="77777777" w:rsidR="00072B77" w:rsidRPr="00190D11" w:rsidRDefault="00072B77" w:rsidP="00BA3C0A">
      <w:pPr>
        <w:pStyle w:val="ab"/>
        <w:numPr>
          <w:ilvl w:val="0"/>
          <w:numId w:val="72"/>
        </w:numPr>
        <w:rPr>
          <w:rFonts w:ascii="Times New Roman" w:hAnsi="Times New Roman"/>
          <w:sz w:val="26"/>
        </w:rPr>
      </w:pPr>
      <w:r w:rsidRPr="00190D11">
        <w:rPr>
          <w:rFonts w:ascii="Times New Roman" w:hAnsi="Times New Roman"/>
          <w:sz w:val="26"/>
        </w:rPr>
        <w:t>Сформулируйте и запишите в отчет выводы по разделу 7.2.3.</w:t>
      </w:r>
    </w:p>
    <w:p w14:paraId="36E03E2C" w14:textId="77777777" w:rsidR="00072B77" w:rsidRDefault="00072B77" w:rsidP="009025C9">
      <w:pPr>
        <w:pStyle w:val="2"/>
        <w:numPr>
          <w:ilvl w:val="0"/>
          <w:numId w:val="25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82" w:name="_Toc1942526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82"/>
    </w:p>
    <w:p w14:paraId="53BDF234" w14:textId="77777777" w:rsidR="00072B77" w:rsidRDefault="00072B77" w:rsidP="00C1761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\p " " \h \z \c "Рисунок"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Элементы списка иллюстраций не найдены.</w:t>
      </w:r>
      <w:r>
        <w:rPr>
          <w:b/>
          <w:bCs/>
          <w:noProof/>
        </w:rPr>
        <w:fldChar w:fldCharType="end"/>
      </w:r>
    </w:p>
    <w:p w14:paraId="39019506" w14:textId="77777777" w:rsidR="00072B77" w:rsidRDefault="00072B77">
      <w:pPr>
        <w:pStyle w:val="afa"/>
        <w:tabs>
          <w:tab w:val="right" w:pos="9345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\p " " \h \z \c "Таблица" </w:instrText>
      </w:r>
      <w:r>
        <w:fldChar w:fldCharType="separate"/>
      </w:r>
      <w:hyperlink w:anchor="_Toc1916026" w:history="1">
        <w:r w:rsidRPr="00027D67">
          <w:rPr>
            <w:rStyle w:val="aa"/>
            <w:noProof/>
          </w:rPr>
          <w:t>Таблица A "Водопады"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BEE2BF" w14:textId="77777777" w:rsidR="00072B77" w:rsidRDefault="006E7407">
      <w:pPr>
        <w:pStyle w:val="afa"/>
        <w:tabs>
          <w:tab w:val="right" w:pos="9345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16027" w:history="1">
        <w:r w:rsidR="00072B77" w:rsidRPr="00027D67">
          <w:rPr>
            <w:rStyle w:val="aa"/>
            <w:noProof/>
          </w:rPr>
          <w:t>Таблица B "Студенты"</w:t>
        </w:r>
        <w:r w:rsidR="00072B77">
          <w:rPr>
            <w:noProof/>
            <w:webHidden/>
          </w:rPr>
          <w:t xml:space="preserve"> </w:t>
        </w:r>
        <w:r w:rsidR="00072B77">
          <w:rPr>
            <w:noProof/>
            <w:webHidden/>
          </w:rPr>
          <w:fldChar w:fldCharType="begin"/>
        </w:r>
        <w:r w:rsidR="00072B77">
          <w:rPr>
            <w:noProof/>
            <w:webHidden/>
          </w:rPr>
          <w:instrText xml:space="preserve"> PAGEREF _Toc1916027 \h </w:instrText>
        </w:r>
        <w:r w:rsidR="00072B77">
          <w:rPr>
            <w:noProof/>
            <w:webHidden/>
          </w:rPr>
        </w:r>
        <w:r w:rsidR="00072B77">
          <w:rPr>
            <w:noProof/>
            <w:webHidden/>
          </w:rPr>
          <w:fldChar w:fldCharType="separate"/>
        </w:r>
        <w:r w:rsidR="00072B77">
          <w:rPr>
            <w:noProof/>
            <w:webHidden/>
          </w:rPr>
          <w:t>7</w:t>
        </w:r>
        <w:r w:rsidR="00072B77">
          <w:rPr>
            <w:noProof/>
            <w:webHidden/>
          </w:rPr>
          <w:fldChar w:fldCharType="end"/>
        </w:r>
      </w:hyperlink>
    </w:p>
    <w:p w14:paraId="120D6B84" w14:textId="77777777" w:rsidR="00072B77" w:rsidRDefault="00072B77" w:rsidP="00C17615">
      <w:r>
        <w:fldChar w:fldCharType="end"/>
      </w:r>
      <w:r>
        <w:t>Список иллюстраций предоставляет быстрый и удобный доступ ко всем иллюстрациям, таблицам и другим объектам в документе с указанием номеров страниц. Такой вариант вставки всех объектов типа «иллюстрации» значительно сокращает время и силы для создания документа.</w:t>
      </w:r>
      <w:r>
        <w:br w:type="page"/>
      </w:r>
    </w:p>
    <w:p w14:paraId="27E26E49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3" w:name="Задание7х12"/>
      <w:bookmarkStart w:id="84" w:name="_Toc1942527"/>
      <w:bookmarkEnd w:id="83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7</w:t>
      </w:r>
      <w:r w:rsidRPr="00A94205">
        <w:rPr>
          <w:rFonts w:ascii="Times New Roman" w:hAnsi="Times New Roman" w:cs="Times New Roman"/>
          <w:b/>
          <w:color w:val="auto"/>
        </w:rPr>
        <w:t>.1</w:t>
      </w:r>
      <w:r>
        <w:rPr>
          <w:rFonts w:ascii="Times New Roman" w:hAnsi="Times New Roman" w:cs="Times New Roman"/>
          <w:b/>
          <w:color w:val="auto"/>
        </w:rPr>
        <w:t>2</w:t>
      </w:r>
      <w:bookmarkEnd w:id="84"/>
    </w:p>
    <w:p w14:paraId="34ADBD5D" w14:textId="77777777" w:rsidR="00072B77" w:rsidRPr="00A94205" w:rsidRDefault="00072B77" w:rsidP="009025C9">
      <w:pPr>
        <w:pStyle w:val="2"/>
        <w:numPr>
          <w:ilvl w:val="0"/>
          <w:numId w:val="28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5" w:name="_Toc1942528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85"/>
    </w:p>
    <w:p w14:paraId="08466045" w14:textId="77777777" w:rsidR="00072B77" w:rsidRPr="00C17615" w:rsidRDefault="00072B77" w:rsidP="009025C9">
      <w:pPr>
        <w:pStyle w:val="3"/>
        <w:numPr>
          <w:ilvl w:val="1"/>
          <w:numId w:val="2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6" w:name="_Toc194252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8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EE7F57C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механизм создания библиографических карточек.</w:t>
      </w:r>
    </w:p>
    <w:p w14:paraId="73C15549" w14:textId="77777777" w:rsidR="00072B77" w:rsidRPr="00C17615" w:rsidRDefault="00072B77" w:rsidP="009025C9">
      <w:pPr>
        <w:pStyle w:val="3"/>
        <w:numPr>
          <w:ilvl w:val="1"/>
          <w:numId w:val="2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7" w:name="_Toc194253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8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5AF1B70C" w14:textId="77777777" w:rsidR="00072B77" w:rsidRPr="00A94205" w:rsidRDefault="00072B77" w:rsidP="009025C9">
      <w:pPr>
        <w:pStyle w:val="a8"/>
        <w:keepNext/>
        <w:keepLines/>
        <w:numPr>
          <w:ilvl w:val="0"/>
          <w:numId w:val="29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060825FF" w14:textId="77777777" w:rsidR="00072B77" w:rsidRPr="00C17615" w:rsidRDefault="00072B77" w:rsidP="009025C9">
      <w:pPr>
        <w:pStyle w:val="3"/>
        <w:numPr>
          <w:ilvl w:val="1"/>
          <w:numId w:val="28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8" w:name="_Toc194253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88"/>
    </w:p>
    <w:p w14:paraId="01A66AED" w14:textId="77777777" w:rsidR="00072B77" w:rsidRPr="00A94205" w:rsidRDefault="00072B77" w:rsidP="009025C9">
      <w:pPr>
        <w:pStyle w:val="a8"/>
        <w:keepNext/>
        <w:keepLines/>
        <w:numPr>
          <w:ilvl w:val="0"/>
          <w:numId w:val="30"/>
        </w:numPr>
        <w:jc w:val="left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библиографическим списком в формате .</w:t>
      </w:r>
      <w:r>
        <w:rPr>
          <w:lang w:val="en-US"/>
        </w:rPr>
        <w:t>docx</w:t>
      </w:r>
    </w:p>
    <w:p w14:paraId="6860BDEB" w14:textId="77777777" w:rsidR="00072B77" w:rsidRDefault="00072B77" w:rsidP="009025C9">
      <w:pPr>
        <w:pStyle w:val="3"/>
        <w:numPr>
          <w:ilvl w:val="1"/>
          <w:numId w:val="28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9" w:name="_Toc194253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89"/>
    </w:p>
    <w:p w14:paraId="6262C693" w14:textId="77777777" w:rsidR="00072B77" w:rsidRPr="00EA464F" w:rsidRDefault="00072B77" w:rsidP="00BA3C0A">
      <w:pPr>
        <w:pStyle w:val="ab"/>
        <w:numPr>
          <w:ilvl w:val="0"/>
          <w:numId w:val="73"/>
        </w:numPr>
        <w:rPr>
          <w:rFonts w:ascii="Times New Roman" w:hAnsi="Times New Roman"/>
          <w:sz w:val="26"/>
        </w:rPr>
      </w:pPr>
      <w:r w:rsidRPr="00EA464F">
        <w:rPr>
          <w:rFonts w:ascii="Times New Roman" w:hAnsi="Times New Roman"/>
          <w:sz w:val="26"/>
        </w:rPr>
        <w:t xml:space="preserve">На вкладке Ссылка в группе Ссылки и списки литературы нажмите кнопку Вставить ссылку. </w:t>
      </w:r>
    </w:p>
    <w:p w14:paraId="0268D16B" w14:textId="77777777" w:rsidR="00072B77" w:rsidRPr="00EA464F" w:rsidRDefault="00072B77" w:rsidP="00BA3C0A">
      <w:pPr>
        <w:pStyle w:val="ab"/>
        <w:numPr>
          <w:ilvl w:val="0"/>
          <w:numId w:val="73"/>
        </w:numPr>
        <w:rPr>
          <w:rFonts w:ascii="Times New Roman" w:hAnsi="Times New Roman"/>
          <w:sz w:val="26"/>
        </w:rPr>
      </w:pPr>
      <w:r w:rsidRPr="00EA464F">
        <w:rPr>
          <w:rFonts w:ascii="Times New Roman" w:hAnsi="Times New Roman"/>
          <w:sz w:val="26"/>
        </w:rPr>
        <w:t>В открывшемся меню выберите команду Добавить новый источник. Откроется форма для заполнения библиографической карточки – диалоговое окно Создать источник.</w:t>
      </w:r>
    </w:p>
    <w:p w14:paraId="0A36AB73" w14:textId="77777777" w:rsidR="00072B77" w:rsidRPr="00EA464F" w:rsidRDefault="00072B77" w:rsidP="00BA3C0A">
      <w:pPr>
        <w:pStyle w:val="ab"/>
        <w:numPr>
          <w:ilvl w:val="0"/>
          <w:numId w:val="73"/>
        </w:numPr>
        <w:rPr>
          <w:rFonts w:ascii="Times New Roman" w:hAnsi="Times New Roman"/>
          <w:sz w:val="26"/>
        </w:rPr>
      </w:pPr>
      <w:r w:rsidRPr="00EA464F">
        <w:rPr>
          <w:rFonts w:ascii="Times New Roman" w:hAnsi="Times New Roman"/>
          <w:sz w:val="26"/>
        </w:rPr>
        <w:t xml:space="preserve">При заполнении карточки особую роль играет поле Тип источника. В зависимости от характера источника меняется содержание остальных полей. Наиболее распространёнными источниками являются: Книга, Журнальная статья, Отчет, Материалы конференции, Веб-узел и т.п. </w:t>
      </w:r>
    </w:p>
    <w:p w14:paraId="6E5C0962" w14:textId="77777777" w:rsidR="00072B77" w:rsidRPr="00EA464F" w:rsidRDefault="00072B77" w:rsidP="00BA3C0A">
      <w:pPr>
        <w:pStyle w:val="ab"/>
        <w:numPr>
          <w:ilvl w:val="0"/>
          <w:numId w:val="73"/>
        </w:numPr>
        <w:rPr>
          <w:rFonts w:ascii="Times New Roman" w:hAnsi="Times New Roman"/>
          <w:sz w:val="26"/>
        </w:rPr>
      </w:pPr>
      <w:r w:rsidRPr="00EA464F">
        <w:rPr>
          <w:rFonts w:ascii="Times New Roman" w:hAnsi="Times New Roman"/>
          <w:sz w:val="26"/>
        </w:rPr>
        <w:t xml:space="preserve">По умолчанию для сохранения предлагается сокращенный вариант карточки. Для создания полноценного библиографического описания следует установить флажок Показать все поля списка литературы. </w:t>
      </w:r>
    </w:p>
    <w:p w14:paraId="5BE0E4AF" w14:textId="77777777" w:rsidR="00072B77" w:rsidRPr="00EA464F" w:rsidRDefault="00072B77" w:rsidP="00BA3C0A">
      <w:pPr>
        <w:pStyle w:val="ab"/>
        <w:numPr>
          <w:ilvl w:val="0"/>
          <w:numId w:val="73"/>
        </w:numPr>
        <w:rPr>
          <w:rFonts w:ascii="Times New Roman" w:hAnsi="Times New Roman"/>
          <w:sz w:val="26"/>
        </w:rPr>
      </w:pPr>
      <w:r w:rsidRPr="00EA464F">
        <w:rPr>
          <w:rFonts w:ascii="Times New Roman" w:hAnsi="Times New Roman"/>
          <w:sz w:val="26"/>
        </w:rPr>
        <w:t>Заполнив поля, сохраните карточку, нажав кнопку ОК.  Сохраненные данные об источнике войдут в главный библиографический список и в текущий библиографический список документа.</w:t>
      </w:r>
    </w:p>
    <w:p w14:paraId="5DB1F473" w14:textId="77777777" w:rsidR="00072B77" w:rsidRDefault="00072B77" w:rsidP="009025C9">
      <w:pPr>
        <w:pStyle w:val="2"/>
        <w:numPr>
          <w:ilvl w:val="0"/>
          <w:numId w:val="28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90" w:name="_Toc1942533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90"/>
    </w:p>
    <w:p w14:paraId="0EFBC8AE" w14:textId="77777777" w:rsidR="00072B77" w:rsidRDefault="006E7407" w:rsidP="00C17615">
      <w:sdt>
        <w:sdtPr>
          <w:id w:val="914983003"/>
          <w:citation/>
        </w:sdtPr>
        <w:sdtEndPr/>
        <w:sdtContent>
          <w:r w:rsidR="00072B77">
            <w:fldChar w:fldCharType="begin"/>
          </w:r>
          <w:r w:rsidR="00072B77">
            <w:rPr>
              <w:lang w:val="en-US"/>
            </w:rPr>
            <w:instrText xml:space="preserve"> CITATION Сим08 \l 1033 </w:instrText>
          </w:r>
          <w:r w:rsidR="00072B77">
            <w:fldChar w:fldCharType="separate"/>
          </w:r>
          <w:r w:rsidR="00072B77">
            <w:rPr>
              <w:noProof/>
              <w:lang w:val="en-US"/>
            </w:rPr>
            <w:t>(Симонович С. В., 2008)</w:t>
          </w:r>
          <w:r w:rsidR="00072B77">
            <w:fldChar w:fldCharType="end"/>
          </w:r>
        </w:sdtContent>
      </w:sdt>
    </w:p>
    <w:p w14:paraId="6C4E7A13" w14:textId="77777777" w:rsidR="00072B77" w:rsidRDefault="006E7407" w:rsidP="00C17615">
      <w:sdt>
        <w:sdtPr>
          <w:id w:val="1768188045"/>
          <w:citation/>
        </w:sdtPr>
        <w:sdtEndPr/>
        <w:sdtContent>
          <w:r w:rsidR="00072B77">
            <w:fldChar w:fldCharType="begin"/>
          </w:r>
          <w:r w:rsidR="00072B77">
            <w:rPr>
              <w:lang w:val="en-US"/>
            </w:rPr>
            <w:instrText xml:space="preserve"> CITATION Сим11 \l 1033 </w:instrText>
          </w:r>
          <w:r w:rsidR="00072B77">
            <w:fldChar w:fldCharType="separate"/>
          </w:r>
          <w:r w:rsidR="00072B77">
            <w:rPr>
              <w:noProof/>
              <w:lang w:val="en-US"/>
            </w:rPr>
            <w:t>(Симонович С. В., 2011)</w:t>
          </w:r>
          <w:r w:rsidR="00072B77">
            <w:fldChar w:fldCharType="end"/>
          </w:r>
        </w:sdtContent>
      </w:sdt>
    </w:p>
    <w:p w14:paraId="19AE13F4" w14:textId="77777777" w:rsidR="00072B77" w:rsidRDefault="00072B77" w:rsidP="00C17615">
      <w:r>
        <w:br w:type="page"/>
      </w:r>
    </w:p>
    <w:p w14:paraId="46404498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1" w:name="Задание8х1"/>
      <w:bookmarkStart w:id="92" w:name="_Toc1942534"/>
      <w:bookmarkEnd w:id="91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.1</w:t>
      </w:r>
      <w:bookmarkEnd w:id="92"/>
    </w:p>
    <w:p w14:paraId="2A94439A" w14:textId="77777777" w:rsidR="00072B77" w:rsidRPr="00A94205" w:rsidRDefault="00072B77" w:rsidP="009025C9">
      <w:pPr>
        <w:pStyle w:val="2"/>
        <w:numPr>
          <w:ilvl w:val="0"/>
          <w:numId w:val="31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3" w:name="_Toc1942535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93"/>
    </w:p>
    <w:p w14:paraId="14F23042" w14:textId="77777777" w:rsidR="00072B77" w:rsidRPr="00C17615" w:rsidRDefault="00072B77" w:rsidP="009025C9">
      <w:pPr>
        <w:pStyle w:val="3"/>
        <w:numPr>
          <w:ilvl w:val="1"/>
          <w:numId w:val="31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4" w:name="_Toc194253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9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A320821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технологию работы с информационными полями.</w:t>
      </w:r>
    </w:p>
    <w:p w14:paraId="5C6E9DA6" w14:textId="77777777" w:rsidR="00072B77" w:rsidRPr="00C17615" w:rsidRDefault="00072B77" w:rsidP="009025C9">
      <w:pPr>
        <w:pStyle w:val="3"/>
        <w:numPr>
          <w:ilvl w:val="1"/>
          <w:numId w:val="31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5" w:name="_Toc194253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9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AA2C3F8" w14:textId="77777777" w:rsidR="00072B77" w:rsidRPr="00A94205" w:rsidRDefault="00072B77" w:rsidP="009025C9">
      <w:pPr>
        <w:pStyle w:val="a8"/>
        <w:keepNext/>
        <w:keepLines/>
        <w:numPr>
          <w:ilvl w:val="0"/>
          <w:numId w:val="32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7144D2B0" w14:textId="77777777" w:rsidR="00072B77" w:rsidRPr="00C17615" w:rsidRDefault="00072B77" w:rsidP="009025C9">
      <w:pPr>
        <w:pStyle w:val="3"/>
        <w:numPr>
          <w:ilvl w:val="1"/>
          <w:numId w:val="31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6" w:name="_Toc194253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96"/>
    </w:p>
    <w:p w14:paraId="7853A2B8" w14:textId="77777777" w:rsidR="00072B77" w:rsidRPr="00A94205" w:rsidRDefault="00072B77" w:rsidP="009025C9">
      <w:pPr>
        <w:pStyle w:val="a8"/>
        <w:keepNext/>
        <w:keepLines/>
        <w:numPr>
          <w:ilvl w:val="0"/>
          <w:numId w:val="3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6D0A5D">
        <w:t>.</w:t>
      </w:r>
      <w:r>
        <w:rPr>
          <w:lang w:val="en-US"/>
        </w:rPr>
        <w:t>docx</w:t>
      </w:r>
      <w:r>
        <w:t xml:space="preserve"> с датой и временем.</w:t>
      </w:r>
    </w:p>
    <w:p w14:paraId="3B96658E" w14:textId="77777777" w:rsidR="00072B77" w:rsidRDefault="00072B77" w:rsidP="009025C9">
      <w:pPr>
        <w:pStyle w:val="3"/>
        <w:numPr>
          <w:ilvl w:val="1"/>
          <w:numId w:val="31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7" w:name="_Toc194253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97"/>
    </w:p>
    <w:p w14:paraId="13C2C40B" w14:textId="77777777" w:rsidR="00072B77" w:rsidRDefault="00072B77" w:rsidP="00BA3C0A">
      <w:pPr>
        <w:pStyle w:val="ab"/>
        <w:numPr>
          <w:ilvl w:val="0"/>
          <w:numId w:val="74"/>
        </w:numPr>
      </w:pPr>
      <w:r>
        <w:t xml:space="preserve">Подайте команду: вкладка Вставка, группа Текст, кнопка Дата и время. Откроется диалоговое окно Дата и время. Исследуйте это окно, выберите нужный формат даты и нажмите кнопку ОК. </w:t>
      </w:r>
    </w:p>
    <w:p w14:paraId="31E78A1A" w14:textId="77777777" w:rsidR="00072B77" w:rsidRDefault="00072B77" w:rsidP="00BA3C0A">
      <w:pPr>
        <w:pStyle w:val="ab"/>
        <w:numPr>
          <w:ilvl w:val="0"/>
          <w:numId w:val="74"/>
        </w:numPr>
      </w:pPr>
      <w:r>
        <w:t xml:space="preserve">Аналогичным образом вставьте в документ поле Время (комбинация клавиш Alt + Shift + T). </w:t>
      </w:r>
    </w:p>
    <w:p w14:paraId="1AA9D273" w14:textId="77777777" w:rsidR="00072B77" w:rsidRPr="00BE017F" w:rsidRDefault="00072B77" w:rsidP="00BA3C0A">
      <w:pPr>
        <w:pStyle w:val="ab"/>
        <w:numPr>
          <w:ilvl w:val="0"/>
          <w:numId w:val="74"/>
        </w:numPr>
      </w:pPr>
      <w:r>
        <w:t>Если щелкнуть по полю правой кнопкой и в контекстном меню выбрать команду Коды/Значения поля, то вместо значения текущей даты и времени в поле отобразится код поля.</w:t>
      </w:r>
    </w:p>
    <w:p w14:paraId="7FFB58CB" w14:textId="77777777" w:rsidR="00072B77" w:rsidRDefault="00072B77" w:rsidP="009025C9">
      <w:pPr>
        <w:pStyle w:val="2"/>
        <w:numPr>
          <w:ilvl w:val="0"/>
          <w:numId w:val="31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98" w:name="_Toc1942540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98"/>
    </w:p>
    <w:p w14:paraId="688A6DD6" w14:textId="77777777" w:rsidR="00072B77" w:rsidRDefault="00072B77" w:rsidP="00C17615">
      <w:r>
        <w:t>Поля даты и времени:</w:t>
      </w:r>
    </w:p>
    <w:p w14:paraId="21A4A1F5" w14:textId="77777777" w:rsidR="00072B77" w:rsidRDefault="00072B77" w:rsidP="00C17615">
      <w:r>
        <w:t>23.02.2019   23 февраля 2019 г.</w:t>
      </w:r>
    </w:p>
    <w:p w14:paraId="43E5E71B" w14:textId="28B67C97" w:rsidR="00072B77" w:rsidRDefault="00072B77" w:rsidP="00C17615">
      <w:r>
        <w:fldChar w:fldCharType="begin"/>
      </w:r>
      <w:r>
        <w:instrText xml:space="preserve"> TIME \@ "HH:mm:ss" </w:instrText>
      </w:r>
      <w:r>
        <w:fldChar w:fldCharType="separate"/>
      </w:r>
      <w:r w:rsidR="0058329A">
        <w:rPr>
          <w:noProof/>
        </w:rPr>
        <w:t>18:03:40</w:t>
      </w:r>
      <w:r>
        <w:fldChar w:fldCharType="end"/>
      </w:r>
    </w:p>
    <w:p w14:paraId="65DFCC00" w14:textId="77777777" w:rsidR="00072B77" w:rsidRDefault="00072B77" w:rsidP="00C17615">
      <w:pPr>
        <w:rPr>
          <w:u w:val="double"/>
          <w:lang w:val="en-US"/>
        </w:rPr>
      </w:pPr>
      <w:r>
        <w:rPr>
          <w:u w:val="double"/>
          <w:lang w:val="en-US"/>
        </w:rPr>
        <w:t>2/23/2019   February 23, 2019</w:t>
      </w:r>
    </w:p>
    <w:p w14:paraId="55A209FE" w14:textId="4044A4EB" w:rsidR="00072B77" w:rsidRDefault="00072B77" w:rsidP="00C17615">
      <w:pPr>
        <w:rPr>
          <w:u w:val="double"/>
          <w:lang w:val="en-US"/>
        </w:rPr>
      </w:pPr>
      <w:r>
        <w:rPr>
          <w:u w:val="double"/>
          <w:lang w:val="en-US"/>
        </w:rPr>
        <w:fldChar w:fldCharType="begin"/>
      </w:r>
      <w:r>
        <w:rPr>
          <w:u w:val="double"/>
          <w:lang w:val="en-US"/>
        </w:rPr>
        <w:instrText xml:space="preserve"> TIME \@ "h:mm am/pm" </w:instrText>
      </w:r>
      <w:r>
        <w:rPr>
          <w:u w:val="double"/>
          <w:lang w:val="en-US"/>
        </w:rPr>
        <w:fldChar w:fldCharType="separate"/>
      </w:r>
      <w:r w:rsidR="0058329A">
        <w:rPr>
          <w:noProof/>
          <w:u w:val="double"/>
          <w:lang w:val="en-US"/>
        </w:rPr>
        <w:t>6:03 PM</w:t>
      </w:r>
      <w:r>
        <w:rPr>
          <w:u w:val="double"/>
          <w:lang w:val="en-US"/>
        </w:rPr>
        <w:fldChar w:fldCharType="end"/>
      </w:r>
    </w:p>
    <w:p w14:paraId="446647FD" w14:textId="77777777" w:rsidR="00072B77" w:rsidRPr="006D0A5D" w:rsidRDefault="00072B77" w:rsidP="00C17615">
      <w:r w:rsidRPr="006D0A5D">
        <w:t>Вставка</w:t>
      </w:r>
      <w:r>
        <w:t xml:space="preserve"> «даты и время» служит для демонстрации даты и времени написания</w:t>
      </w:r>
      <w:r w:rsidRPr="006D0A5D">
        <w:t>/</w:t>
      </w:r>
      <w:r>
        <w:t xml:space="preserve">публикации документа. Дата через вставку добавляется обычным образом, без подчеркиваний, а через команду Alt + Shift + </w:t>
      </w:r>
      <w:r>
        <w:rPr>
          <w:lang w:val="en-US"/>
        </w:rPr>
        <w:t>D</w:t>
      </w:r>
      <w:r w:rsidRPr="006D0A5D">
        <w:t xml:space="preserve"> </w:t>
      </w:r>
      <w:r>
        <w:t>или Alt + Shift + T</w:t>
      </w:r>
      <w:r w:rsidRPr="006D0A5D">
        <w:t xml:space="preserve"> </w:t>
      </w:r>
      <w:r>
        <w:t>с подчеркиваниями. Разумно размещать дату под конец написания документа, если требуется.</w:t>
      </w:r>
      <w:r w:rsidRPr="006D0A5D">
        <w:br w:type="page"/>
      </w:r>
    </w:p>
    <w:p w14:paraId="22E49246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9" w:name="Задание8х2"/>
      <w:bookmarkStart w:id="100" w:name="_Toc1942541"/>
      <w:bookmarkEnd w:id="99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</w:t>
      </w:r>
      <w:bookmarkEnd w:id="100"/>
    </w:p>
    <w:p w14:paraId="35CC4758" w14:textId="77777777" w:rsidR="00072B77" w:rsidRPr="00A94205" w:rsidRDefault="00072B77" w:rsidP="009025C9">
      <w:pPr>
        <w:pStyle w:val="2"/>
        <w:numPr>
          <w:ilvl w:val="0"/>
          <w:numId w:val="34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1" w:name="_Toc1942542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01"/>
    </w:p>
    <w:p w14:paraId="78D9D27B" w14:textId="77777777" w:rsidR="00072B77" w:rsidRPr="00C17615" w:rsidRDefault="00072B77" w:rsidP="009025C9">
      <w:pPr>
        <w:pStyle w:val="3"/>
        <w:numPr>
          <w:ilvl w:val="1"/>
          <w:numId w:val="3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2" w:name="_Toc194254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0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576CBEE1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средства настройки информационных полей.</w:t>
      </w:r>
    </w:p>
    <w:p w14:paraId="01E3A3DF" w14:textId="77777777" w:rsidR="00072B77" w:rsidRPr="00C17615" w:rsidRDefault="00072B77" w:rsidP="009025C9">
      <w:pPr>
        <w:pStyle w:val="3"/>
        <w:numPr>
          <w:ilvl w:val="1"/>
          <w:numId w:val="3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3" w:name="_Toc194254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0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512453B" w14:textId="77777777" w:rsidR="00072B77" w:rsidRPr="00A94205" w:rsidRDefault="00072B77" w:rsidP="009025C9">
      <w:pPr>
        <w:pStyle w:val="a8"/>
        <w:keepNext/>
        <w:keepLines/>
        <w:numPr>
          <w:ilvl w:val="0"/>
          <w:numId w:val="35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78F6AA25" w14:textId="77777777" w:rsidR="00072B77" w:rsidRPr="00C17615" w:rsidRDefault="00072B77" w:rsidP="009025C9">
      <w:pPr>
        <w:pStyle w:val="3"/>
        <w:numPr>
          <w:ilvl w:val="1"/>
          <w:numId w:val="34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4" w:name="_Toc194254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04"/>
    </w:p>
    <w:p w14:paraId="29EA49C0" w14:textId="77777777" w:rsidR="00072B77" w:rsidRPr="00A94205" w:rsidRDefault="00072B77" w:rsidP="009025C9">
      <w:pPr>
        <w:pStyle w:val="a8"/>
        <w:keepNext/>
        <w:keepLines/>
        <w:numPr>
          <w:ilvl w:val="0"/>
          <w:numId w:val="3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объектами различных типов</w:t>
      </w:r>
      <w:r w:rsidRPr="00DE0024">
        <w:t xml:space="preserve"> </w:t>
      </w:r>
      <w:r>
        <w:t xml:space="preserve">в формате </w:t>
      </w:r>
      <w:r w:rsidRPr="007C3899">
        <w:t>.</w:t>
      </w:r>
      <w:r>
        <w:rPr>
          <w:lang w:val="en-US"/>
        </w:rPr>
        <w:t>docx</w:t>
      </w:r>
    </w:p>
    <w:p w14:paraId="1C1C0B6A" w14:textId="77777777" w:rsidR="00072B77" w:rsidRDefault="00072B77" w:rsidP="009025C9">
      <w:pPr>
        <w:pStyle w:val="3"/>
        <w:numPr>
          <w:ilvl w:val="1"/>
          <w:numId w:val="34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5" w:name="_Toc194254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05"/>
    </w:p>
    <w:p w14:paraId="7AEEB1FA" w14:textId="77777777" w:rsidR="00072B77" w:rsidRDefault="00072B77" w:rsidP="00BA3C0A">
      <w:pPr>
        <w:pStyle w:val="ab"/>
        <w:numPr>
          <w:ilvl w:val="0"/>
          <w:numId w:val="75"/>
        </w:numPr>
      </w:pPr>
      <w:r>
        <w:t>Выберите в документе Информационные поля любое поле и в его контекстном меню выберите команду Изменить поле. Исследуйте открывшееся диалоговое окно.</w:t>
      </w:r>
    </w:p>
    <w:p w14:paraId="322EC72C" w14:textId="77777777" w:rsidR="00072B77" w:rsidRDefault="00072B77" w:rsidP="00BA3C0A">
      <w:pPr>
        <w:pStyle w:val="ab"/>
        <w:numPr>
          <w:ilvl w:val="0"/>
          <w:numId w:val="75"/>
        </w:numPr>
      </w:pPr>
      <w:r>
        <w:t>Если вам нужно вставить в документ другое информационное поле, то сделать это можно в два этапа: сначала создать прототип информационного поля (пустое поле), а затем прототип преобразовать в поле заданного типа:</w:t>
      </w:r>
    </w:p>
    <w:p w14:paraId="479BA67F" w14:textId="77777777" w:rsidR="00072B77" w:rsidRDefault="00072B77" w:rsidP="00BA3C0A">
      <w:pPr>
        <w:pStyle w:val="ab"/>
        <w:numPr>
          <w:ilvl w:val="0"/>
          <w:numId w:val="76"/>
        </w:numPr>
      </w:pPr>
      <w:r>
        <w:t xml:space="preserve">Установите курсор в конце текущего документа. На Панели быстрого доступа нажмите кнопку Добавить прототип поля (Ctrl +F9). Появится пустое поле, обозначенное фигурными скобками. </w:t>
      </w:r>
    </w:p>
    <w:p w14:paraId="394F22DD" w14:textId="77777777" w:rsidR="00072B77" w:rsidRDefault="00072B77" w:rsidP="00BA3C0A">
      <w:pPr>
        <w:pStyle w:val="ab"/>
        <w:numPr>
          <w:ilvl w:val="0"/>
          <w:numId w:val="76"/>
        </w:numPr>
      </w:pPr>
      <w:r>
        <w:t xml:space="preserve">Откройте в пустом поле контекстное меню и выберите команду Изменить поле. </w:t>
      </w:r>
    </w:p>
    <w:p w14:paraId="2BF95220" w14:textId="77777777" w:rsidR="00072B77" w:rsidRDefault="00072B77" w:rsidP="00BA3C0A">
      <w:pPr>
        <w:pStyle w:val="ab"/>
        <w:numPr>
          <w:ilvl w:val="0"/>
          <w:numId w:val="76"/>
        </w:numPr>
      </w:pPr>
      <w:r>
        <w:t xml:space="preserve">Выберите нужный тип и нужный формат поля. Для предварительного просмотра и редактирования кода поля нажмите кнопку Коды поля. </w:t>
      </w:r>
    </w:p>
    <w:p w14:paraId="16D0674D" w14:textId="77777777" w:rsidR="00072B77" w:rsidRPr="006D0A5D" w:rsidRDefault="00072B77" w:rsidP="00BA3C0A">
      <w:pPr>
        <w:pStyle w:val="ab"/>
        <w:numPr>
          <w:ilvl w:val="0"/>
          <w:numId w:val="75"/>
        </w:numPr>
      </w:pPr>
      <w:r>
        <w:t>Самостоятельно введите в документ информационные поля различных категорий и форматов.</w:t>
      </w:r>
    </w:p>
    <w:p w14:paraId="5417A7FF" w14:textId="77777777" w:rsidR="00072B77" w:rsidRDefault="00072B77" w:rsidP="009025C9">
      <w:pPr>
        <w:pStyle w:val="2"/>
        <w:numPr>
          <w:ilvl w:val="0"/>
          <w:numId w:val="34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06" w:name="_Toc1942547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06"/>
    </w:p>
    <w:p w14:paraId="2A94D63A" w14:textId="2220A152" w:rsidR="00072B77" w:rsidRDefault="00072B77" w:rsidP="00C17615">
      <w:r>
        <w:fldChar w:fldCharType="begin"/>
      </w:r>
      <w:r>
        <w:instrText xml:space="preserve"> TIME \@ "dd.MM.yyyy H:mm:ss" </w:instrText>
      </w:r>
      <w:r>
        <w:fldChar w:fldCharType="separate"/>
      </w:r>
      <w:r w:rsidR="0058329A">
        <w:rPr>
          <w:noProof/>
        </w:rPr>
        <w:t>10.03.2019 18:03:40</w:t>
      </w:r>
      <w:r>
        <w:fldChar w:fldCharType="end"/>
      </w:r>
    </w:p>
    <w:p w14:paraId="2AEB3AD3" w14:textId="77777777" w:rsidR="00072B77" w:rsidRDefault="00072B77" w:rsidP="00C17615">
      <w:r>
        <w:fldChar w:fldCharType="begin"/>
      </w:r>
      <w:r>
        <w:instrText xml:space="preserve"> QUOTE  \@ "d MMMM yyyy 'г.'" \* Hex  \* MERGEFORMAT </w:instrText>
      </w:r>
      <w:r>
        <w:fldChar w:fldCharType="end"/>
      </w:r>
      <w:r>
        <w:fldChar w:fldCharType="begin"/>
      </w:r>
      <w:r>
        <w:instrText xml:space="preserve"> QUOTE  текст \@ "d MMMM yyyy 'г.'" \* Hex  \* MERGEFORMAT </w:instrText>
      </w:r>
      <w:r>
        <w:fldChar w:fldCharType="separate"/>
      </w:r>
      <w:r>
        <w:t>текст</w:t>
      </w:r>
      <w:r>
        <w:fldChar w:fldCharType="end"/>
      </w:r>
    </w:p>
    <w:p w14:paraId="1D3C7CA2" w14:textId="77777777" w:rsidR="00072B77" w:rsidRDefault="00072B77" w:rsidP="00C17615">
      <w:r>
        <w:fldChar w:fldCharType="begin"/>
      </w:r>
      <w:r>
        <w:instrText xml:space="preserve"> GOTOBUTTON  Оглавление В оглавление </w:instrText>
      </w:r>
      <w:r>
        <w:fldChar w:fldCharType="end"/>
      </w:r>
    </w:p>
    <w:p w14:paraId="34860D5F" w14:textId="77777777" w:rsidR="00072B77" w:rsidRDefault="00072B77" w:rsidP="00C17615">
      <w:r>
        <w:t>С помощью команды Ctrl +F9 и последующего изменения поля, можно добавить любой объект в документ, например, ссылку, перекрестную ссылку, сноску дату или время и другие.</w:t>
      </w:r>
      <w:r>
        <w:fldChar w:fldCharType="begin"/>
      </w:r>
      <w:r>
        <w:instrText xml:space="preserve"> RD  </w:instrText>
      </w:r>
      <w:r>
        <w:fldChar w:fldCharType="end"/>
      </w:r>
      <w:r>
        <w:br w:type="page"/>
      </w:r>
    </w:p>
    <w:p w14:paraId="15BBCA09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7" w:name="Задание8х3"/>
      <w:bookmarkStart w:id="108" w:name="_Toc1942548"/>
      <w:bookmarkEnd w:id="107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bookmarkEnd w:id="108"/>
    </w:p>
    <w:p w14:paraId="60426A8C" w14:textId="77777777" w:rsidR="00072B77" w:rsidRPr="00A94205" w:rsidRDefault="00072B77" w:rsidP="009025C9">
      <w:pPr>
        <w:pStyle w:val="2"/>
        <w:numPr>
          <w:ilvl w:val="0"/>
          <w:numId w:val="37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9" w:name="_Toc1942549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09"/>
    </w:p>
    <w:p w14:paraId="6EFE6E4C" w14:textId="77777777" w:rsidR="00072B77" w:rsidRPr="00C17615" w:rsidRDefault="00072B77" w:rsidP="009025C9">
      <w:pPr>
        <w:pStyle w:val="3"/>
        <w:numPr>
          <w:ilvl w:val="1"/>
          <w:numId w:val="3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0" w:name="_Toc194255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1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1DA59F6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технологию </w:t>
      </w:r>
      <w:r>
        <w:t>разработки электронного бланка.</w:t>
      </w:r>
    </w:p>
    <w:p w14:paraId="20BA120E" w14:textId="77777777" w:rsidR="00072B77" w:rsidRPr="00C17615" w:rsidRDefault="00072B77" w:rsidP="009025C9">
      <w:pPr>
        <w:pStyle w:val="3"/>
        <w:numPr>
          <w:ilvl w:val="1"/>
          <w:numId w:val="3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1" w:name="_Toc194255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1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D5354D7" w14:textId="77777777" w:rsidR="00072B77" w:rsidRPr="00A94205" w:rsidRDefault="00072B77" w:rsidP="009025C9">
      <w:pPr>
        <w:pStyle w:val="a8"/>
        <w:keepNext/>
        <w:keepLines/>
        <w:numPr>
          <w:ilvl w:val="0"/>
          <w:numId w:val="38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20EA86F6" w14:textId="77777777" w:rsidR="00072B77" w:rsidRPr="00C17615" w:rsidRDefault="00072B77" w:rsidP="009025C9">
      <w:pPr>
        <w:pStyle w:val="3"/>
        <w:numPr>
          <w:ilvl w:val="1"/>
          <w:numId w:val="3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2" w:name="_Toc194255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12"/>
    </w:p>
    <w:p w14:paraId="60485073" w14:textId="77777777" w:rsidR="00072B77" w:rsidRPr="00A94205" w:rsidRDefault="00072B77" w:rsidP="009025C9">
      <w:pPr>
        <w:pStyle w:val="a8"/>
        <w:keepNext/>
        <w:keepLines/>
        <w:numPr>
          <w:ilvl w:val="0"/>
          <w:numId w:val="39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бланком в формате .</w:t>
      </w:r>
      <w:r>
        <w:rPr>
          <w:lang w:val="en-US"/>
        </w:rPr>
        <w:t>docx</w:t>
      </w:r>
    </w:p>
    <w:p w14:paraId="514337C0" w14:textId="77777777" w:rsidR="00072B77" w:rsidRDefault="00072B77" w:rsidP="009025C9">
      <w:pPr>
        <w:pStyle w:val="3"/>
        <w:numPr>
          <w:ilvl w:val="1"/>
          <w:numId w:val="37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3" w:name="_Toc194255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13"/>
    </w:p>
    <w:p w14:paraId="1ABE90C7" w14:textId="77777777" w:rsidR="00072B77" w:rsidRPr="006806C2" w:rsidRDefault="00072B77" w:rsidP="00BA3C0A">
      <w:pPr>
        <w:pStyle w:val="ab"/>
        <w:numPr>
          <w:ilvl w:val="0"/>
          <w:numId w:val="77"/>
        </w:numPr>
        <w:rPr>
          <w:rFonts w:ascii="Times New Roman" w:hAnsi="Times New Roman"/>
          <w:sz w:val="26"/>
        </w:rPr>
      </w:pPr>
      <w:r w:rsidRPr="006806C2">
        <w:rPr>
          <w:rFonts w:ascii="Times New Roman" w:hAnsi="Times New Roman"/>
          <w:sz w:val="26"/>
        </w:rPr>
        <w:t>Откройте новый документ и введите в него постоянные элементы.</w:t>
      </w:r>
    </w:p>
    <w:p w14:paraId="1BC4D579" w14:textId="77777777" w:rsidR="00072B77" w:rsidRPr="006806C2" w:rsidRDefault="00072B77" w:rsidP="00BA3C0A">
      <w:pPr>
        <w:pStyle w:val="ab"/>
        <w:numPr>
          <w:ilvl w:val="0"/>
          <w:numId w:val="77"/>
        </w:numPr>
        <w:rPr>
          <w:rFonts w:ascii="Times New Roman" w:hAnsi="Times New Roman"/>
          <w:sz w:val="26"/>
        </w:rPr>
      </w:pPr>
      <w:r w:rsidRPr="006806C2">
        <w:rPr>
          <w:rFonts w:ascii="Times New Roman" w:hAnsi="Times New Roman"/>
          <w:sz w:val="26"/>
        </w:rPr>
        <w:t xml:space="preserve">Установите курсор на место первого переменного элемента и замените его прототипом поля (Ctrl +F9). </w:t>
      </w:r>
    </w:p>
    <w:p w14:paraId="693E38C1" w14:textId="77777777" w:rsidR="00072B77" w:rsidRPr="006806C2" w:rsidRDefault="00072B77" w:rsidP="00BA3C0A">
      <w:pPr>
        <w:pStyle w:val="ab"/>
        <w:numPr>
          <w:ilvl w:val="0"/>
          <w:numId w:val="77"/>
        </w:numPr>
        <w:rPr>
          <w:rFonts w:ascii="Times New Roman" w:hAnsi="Times New Roman"/>
          <w:sz w:val="26"/>
        </w:rPr>
      </w:pPr>
      <w:r w:rsidRPr="006806C2">
        <w:rPr>
          <w:rFonts w:ascii="Times New Roman" w:hAnsi="Times New Roman"/>
          <w:sz w:val="26"/>
        </w:rPr>
        <w:t>Щелкните правой кнопкой на прототипе поля и в контекстном меню выберите пункт Изменить поле. В открывшемся диалоговом окне Поле в списке информационных полей выберите поле заполнения Fill-in. Заполните свойство поля Приглашение. Здесь следует дать указания пользователю, который будет заполнять бланк. Рекомендуется задать параметры поля Ответ по умолчанию. Выставьте этот флажок и велите текст, который будет воспроизводиться, пока поле не заполнено. Закройте окно Поле, нажав кнопку ОК.</w:t>
      </w:r>
    </w:p>
    <w:p w14:paraId="13142DFD" w14:textId="77777777" w:rsidR="00072B77" w:rsidRDefault="00072B77" w:rsidP="009025C9">
      <w:pPr>
        <w:pStyle w:val="2"/>
        <w:numPr>
          <w:ilvl w:val="0"/>
          <w:numId w:val="37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14" w:name="_Toc1942554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14"/>
    </w:p>
    <w:p w14:paraId="08350FA4" w14:textId="77777777" w:rsidR="00072B77" w:rsidRDefault="00072B77" w:rsidP="00C17615">
      <w:r>
        <w:t xml:space="preserve">Введите имя оцениваемого: </w:t>
      </w:r>
      <w:fldSimple w:instr=" FILLIN  &quot;Введите имя&quot; \d ********** \o  \* MERGEFORMAT ">
        <w:r>
          <w:t>Елизар</w:t>
        </w:r>
      </w:fldSimple>
    </w:p>
    <w:p w14:paraId="76A5BA0D" w14:textId="77777777" w:rsidR="00072B77" w:rsidRDefault="00072B77" w:rsidP="00C17615">
      <w:r>
        <w:t xml:space="preserve">Введите группу оцениваемого (например: ПИ-18-2): </w:t>
      </w:r>
      <w:fldSimple w:instr=" FILLIN  &quot;Введите группу&quot; \d **-**-* \o  \* MERGEFORMAT ">
        <w:r>
          <w:t>ПИ-18-2</w:t>
        </w:r>
      </w:fldSimple>
    </w:p>
    <w:p w14:paraId="4EDF7CC2" w14:textId="77777777" w:rsidR="00072B77" w:rsidRDefault="00072B77" w:rsidP="00C17615">
      <w:r>
        <w:t xml:space="preserve">Введите оценку оцениваемому: </w:t>
      </w:r>
      <w:fldSimple w:instr=" FILLIN  &quot;Введите балл&quot; \d ** \o  \* MERGEFORMAT ">
        <w:r>
          <w:t>10</w:t>
        </w:r>
      </w:fldSimple>
    </w:p>
    <w:p w14:paraId="6EC1F803" w14:textId="77777777" w:rsidR="00072B77" w:rsidRPr="006806C2" w:rsidRDefault="00072B77" w:rsidP="00B2659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  <w:rPr>
          <w:b/>
        </w:rPr>
      </w:pPr>
      <w:r w:rsidRPr="006806C2">
        <w:rPr>
          <w:b/>
        </w:rPr>
        <w:t xml:space="preserve">АКТ СДАЧИ РАБОТ № </w:t>
      </w:r>
      <w:r>
        <w:rPr>
          <w:b/>
        </w:rPr>
        <w:fldChar w:fldCharType="begin"/>
      </w:r>
      <w:r>
        <w:rPr>
          <w:b/>
        </w:rPr>
        <w:instrText xml:space="preserve"> FILLIN  "Введите № работы" \d ****/** \o  \* MERGEFORMAT </w:instrText>
      </w:r>
      <w:r>
        <w:rPr>
          <w:b/>
        </w:rPr>
        <w:fldChar w:fldCharType="separate"/>
      </w:r>
      <w:r>
        <w:rPr>
          <w:b/>
        </w:rPr>
        <w:t>5432/09</w:t>
      </w:r>
      <w:r>
        <w:rPr>
          <w:b/>
        </w:rPr>
        <w:fldChar w:fldCharType="end"/>
      </w:r>
    </w:p>
    <w:p w14:paraId="22548D9E" w14:textId="77777777" w:rsidR="00072B77" w:rsidRPr="006806C2" w:rsidRDefault="00072B77" w:rsidP="00B2659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  <w:rPr>
          <w:b/>
        </w:rPr>
      </w:pPr>
      <w:r w:rsidRPr="006806C2">
        <w:rPr>
          <w:b/>
        </w:rPr>
        <w:t xml:space="preserve">К договору об оказании услуг № </w:t>
      </w:r>
      <w:r>
        <w:rPr>
          <w:b/>
        </w:rPr>
        <w:fldChar w:fldCharType="begin"/>
      </w:r>
      <w:r>
        <w:rPr>
          <w:b/>
        </w:rPr>
        <w:instrText xml:space="preserve"> FILLIN  "Введите № оказания услуги" \d **** \o  \* MERGEFORMAT </w:instrText>
      </w:r>
      <w:r>
        <w:rPr>
          <w:b/>
        </w:rPr>
        <w:fldChar w:fldCharType="separate"/>
      </w:r>
      <w:r>
        <w:rPr>
          <w:b/>
        </w:rPr>
        <w:t>5432</w:t>
      </w:r>
      <w:r>
        <w:rPr>
          <w:b/>
        </w:rPr>
        <w:fldChar w:fldCharType="end"/>
      </w:r>
      <w:r w:rsidRPr="006806C2">
        <w:rPr>
          <w:b/>
        </w:rPr>
        <w:t xml:space="preserve"> от </w:t>
      </w:r>
      <w:r>
        <w:rPr>
          <w:b/>
        </w:rPr>
        <w:fldChar w:fldCharType="begin"/>
      </w:r>
      <w:r>
        <w:rPr>
          <w:b/>
        </w:rPr>
        <w:instrText xml:space="preserve"> FILLIN  "Введите дату утверждения договора" \d **.**.** \o  \* MERGEFORMAT </w:instrText>
      </w:r>
      <w:r>
        <w:rPr>
          <w:b/>
        </w:rPr>
        <w:fldChar w:fldCharType="separate"/>
      </w:r>
      <w:r>
        <w:rPr>
          <w:b/>
        </w:rPr>
        <w:t>23.02.2019</w:t>
      </w:r>
      <w:r>
        <w:rPr>
          <w:b/>
        </w:rPr>
        <w:fldChar w:fldCharType="end"/>
      </w:r>
      <w:r w:rsidRPr="006806C2">
        <w:rPr>
          <w:b/>
        </w:rPr>
        <w:t xml:space="preserve"> </w:t>
      </w:r>
    </w:p>
    <w:p w14:paraId="20C9AA10" w14:textId="77777777" w:rsidR="00072B77" w:rsidRDefault="00072B77" w:rsidP="00B2659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Мы, нижеподписавшиеся, </w:t>
      </w:r>
      <w:fldSimple w:instr=" FILLIN  &quot;Введите свое имя&quot; \d &quot;**** **** ***&quot;  \* MERGEFORMAT ">
        <w:r>
          <w:t>Иванов Иван Иванович</w:t>
        </w:r>
      </w:fldSimple>
      <w:r>
        <w:t xml:space="preserve">, </w:t>
      </w:r>
      <w:fldSimple w:instr=" FILLIN  &quot;Введите вашу должность на предприятии&quot; \d ********* \o  \* MERGEFORMAT ">
        <w:r>
          <w:t>главный инженер</w:t>
        </w:r>
      </w:fldSimple>
      <w:r>
        <w:t xml:space="preserve"> предприятия «</w:t>
      </w:r>
      <w:fldSimple w:instr=" FILLIN  &quot;Введите название организации&quot; \d ********* \o  \* MERGEFORMAT ">
        <w:r>
          <w:t>САНТЕХКОМПЛЕКТ</w:t>
        </w:r>
      </w:fldSimple>
      <w:r>
        <w:t>» и гражданин</w:t>
      </w:r>
    </w:p>
    <w:p w14:paraId="738DDC1C" w14:textId="77777777" w:rsidR="00072B77" w:rsidRPr="00B26597" w:rsidRDefault="00072B77" w:rsidP="00B2659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rPr>
          <w:b/>
        </w:rPr>
      </w:pP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Фамилию" \d ******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Чепоков</w:t>
      </w:r>
      <w:r w:rsidRPr="00B26597">
        <w:rPr>
          <w:b/>
        </w:rPr>
        <w:fldChar w:fldCharType="end"/>
      </w:r>
      <w:r w:rsidRPr="00B26597">
        <w:rPr>
          <w:b/>
        </w:rPr>
        <w:t xml:space="preserve"> </w:t>
      </w: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Имя" \d 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Елизар</w:t>
      </w:r>
      <w:r w:rsidRPr="00B26597">
        <w:rPr>
          <w:b/>
        </w:rPr>
        <w:fldChar w:fldCharType="end"/>
      </w:r>
      <w:r w:rsidRPr="00B26597">
        <w:rPr>
          <w:b/>
        </w:rPr>
        <w:t xml:space="preserve"> </w:t>
      </w: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Отчество" \d 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Сергеевич</w:t>
      </w:r>
      <w:r w:rsidRPr="00B26597">
        <w:rPr>
          <w:b/>
        </w:rPr>
        <w:fldChar w:fldCharType="end"/>
      </w:r>
    </w:p>
    <w:p w14:paraId="24421622" w14:textId="77777777" w:rsidR="00072B77" w:rsidRDefault="00072B77" w:rsidP="00B2659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>Составили настоящий акт в том, что……</w:t>
      </w:r>
      <w:r>
        <w:fldChar w:fldCharType="begin"/>
      </w:r>
      <w:r>
        <w:instrText xml:space="preserve"> FILLIN  имя \d \o  \* MERGEFORMAT </w:instrText>
      </w:r>
      <w:r>
        <w:fldChar w:fldCharType="end"/>
      </w:r>
      <w:r>
        <w:br w:type="page"/>
      </w:r>
    </w:p>
    <w:p w14:paraId="1657E8DA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5" w:name="Задание8х4"/>
      <w:bookmarkStart w:id="116" w:name="_Toc1942555"/>
      <w:bookmarkEnd w:id="115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4</w:t>
      </w:r>
      <w:bookmarkEnd w:id="116"/>
    </w:p>
    <w:p w14:paraId="458CA626" w14:textId="77777777" w:rsidR="00072B77" w:rsidRPr="00A94205" w:rsidRDefault="00072B77" w:rsidP="009025C9">
      <w:pPr>
        <w:pStyle w:val="2"/>
        <w:numPr>
          <w:ilvl w:val="0"/>
          <w:numId w:val="40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7" w:name="_Toc1942556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17"/>
    </w:p>
    <w:p w14:paraId="3FCEC710" w14:textId="77777777" w:rsidR="00072B77" w:rsidRPr="00C17615" w:rsidRDefault="00072B77" w:rsidP="009025C9">
      <w:pPr>
        <w:pStyle w:val="3"/>
        <w:numPr>
          <w:ilvl w:val="1"/>
          <w:numId w:val="4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8" w:name="_Toc194255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1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7AB780AF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технологию </w:t>
      </w:r>
      <w:r>
        <w:t>создания в акте полей со списком.</w:t>
      </w:r>
    </w:p>
    <w:p w14:paraId="6CD0AB8A" w14:textId="77777777" w:rsidR="00072B77" w:rsidRPr="00C17615" w:rsidRDefault="00072B77" w:rsidP="009025C9">
      <w:pPr>
        <w:pStyle w:val="3"/>
        <w:numPr>
          <w:ilvl w:val="1"/>
          <w:numId w:val="4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9" w:name="_Toc194255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1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1C51B19D" w14:textId="77777777" w:rsidR="00072B77" w:rsidRPr="00A94205" w:rsidRDefault="00072B77" w:rsidP="009025C9">
      <w:pPr>
        <w:pStyle w:val="a8"/>
        <w:keepNext/>
        <w:keepLines/>
        <w:numPr>
          <w:ilvl w:val="0"/>
          <w:numId w:val="4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05179DD8" w14:textId="77777777" w:rsidR="00072B77" w:rsidRPr="00C17615" w:rsidRDefault="00072B77" w:rsidP="009025C9">
      <w:pPr>
        <w:pStyle w:val="3"/>
        <w:numPr>
          <w:ilvl w:val="1"/>
          <w:numId w:val="4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0" w:name="_Toc194255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20"/>
    </w:p>
    <w:p w14:paraId="760F17B8" w14:textId="77777777" w:rsidR="00072B77" w:rsidRPr="00A94205" w:rsidRDefault="00072B77" w:rsidP="009025C9">
      <w:pPr>
        <w:pStyle w:val="a8"/>
        <w:keepNext/>
        <w:keepLines/>
        <w:numPr>
          <w:ilvl w:val="0"/>
          <w:numId w:val="42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бланком в формате .</w:t>
      </w:r>
      <w:r>
        <w:rPr>
          <w:lang w:val="en-US"/>
        </w:rPr>
        <w:t>docx</w:t>
      </w:r>
    </w:p>
    <w:p w14:paraId="3C0DED26" w14:textId="77777777" w:rsidR="00072B77" w:rsidRDefault="00072B77" w:rsidP="009025C9">
      <w:pPr>
        <w:pStyle w:val="3"/>
        <w:numPr>
          <w:ilvl w:val="1"/>
          <w:numId w:val="40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1" w:name="_Toc194256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21"/>
    </w:p>
    <w:p w14:paraId="7D4F95A8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 xml:space="preserve">Откройте электронный бланк. </w:t>
      </w:r>
    </w:p>
    <w:p w14:paraId="712D397A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 xml:space="preserve">Используя технологию добавления команд на Панель быстрого доступа с помощью диалогового окна Параметры Word, из списка Команды не на ленте вставьте на Панель быстрого доступа команды Добавить поле формы и Заблокировать. </w:t>
      </w:r>
    </w:p>
    <w:p w14:paraId="6F02E970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 xml:space="preserve">В электронном бланке удалите фамилию имя и отчество сотрудника предприятия (Иванов Иван Иванович) и в освободившееся место поставьте поле со списком: на Панели быстрого доступа нажмите команду Добавить поле формы. </w:t>
      </w:r>
    </w:p>
    <w:p w14:paraId="5DC27216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 xml:space="preserve">В открывшемся диалоговом окне выберите переключатель Тип со списком и нажмите кнопку Параметры. </w:t>
      </w:r>
    </w:p>
    <w:p w14:paraId="079F8E56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>Используя диалоговое окно Параметры поля со списком, создайте список из трех сотрудников и нажмите кнопку ОК.</w:t>
      </w:r>
    </w:p>
    <w:p w14:paraId="0F2432A4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 xml:space="preserve">Аналогичным образом вместо слов главный инженер вставьте поле со списком. </w:t>
      </w:r>
    </w:p>
    <w:p w14:paraId="7AB7764C" w14:textId="77777777" w:rsidR="00072B77" w:rsidRPr="00B26597" w:rsidRDefault="00072B77" w:rsidP="00BA3C0A">
      <w:pPr>
        <w:pStyle w:val="ab"/>
        <w:numPr>
          <w:ilvl w:val="0"/>
          <w:numId w:val="78"/>
        </w:numPr>
        <w:rPr>
          <w:rFonts w:ascii="Times New Roman" w:hAnsi="Times New Roman"/>
          <w:sz w:val="26"/>
        </w:rPr>
      </w:pPr>
      <w:r w:rsidRPr="00B26597">
        <w:rPr>
          <w:rFonts w:ascii="Times New Roman" w:hAnsi="Times New Roman"/>
          <w:sz w:val="26"/>
        </w:rPr>
        <w:t>Используя кнопку Заблокировать на панели быстрого доступа можно в раскрывающемся списке выбирать конкретную строку.</w:t>
      </w:r>
    </w:p>
    <w:p w14:paraId="6B422EB4" w14:textId="77777777" w:rsidR="00072B77" w:rsidRDefault="00072B77" w:rsidP="009025C9">
      <w:pPr>
        <w:pStyle w:val="2"/>
        <w:numPr>
          <w:ilvl w:val="0"/>
          <w:numId w:val="40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22" w:name="_Toc1942561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22"/>
    </w:p>
    <w:p w14:paraId="65069B36" w14:textId="77777777" w:rsidR="00072B77" w:rsidRPr="006806C2" w:rsidRDefault="00072B77" w:rsidP="00AA6001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  <w:rPr>
          <w:b/>
        </w:rPr>
      </w:pPr>
      <w:r w:rsidRPr="006806C2">
        <w:rPr>
          <w:b/>
        </w:rPr>
        <w:t xml:space="preserve">АКТ СДАЧИ РАБОТ № </w:t>
      </w:r>
      <w:r>
        <w:rPr>
          <w:b/>
        </w:rPr>
        <w:fldChar w:fldCharType="begin"/>
      </w:r>
      <w:r>
        <w:rPr>
          <w:b/>
        </w:rPr>
        <w:instrText xml:space="preserve"> FILLIN  "Введите № работы" \d ****/** \o  \* MERGEFORMAT </w:instrText>
      </w:r>
      <w:r>
        <w:rPr>
          <w:b/>
        </w:rPr>
        <w:fldChar w:fldCharType="separate"/>
      </w:r>
      <w:r>
        <w:rPr>
          <w:b/>
        </w:rPr>
        <w:t>5432/09</w:t>
      </w:r>
      <w:r>
        <w:rPr>
          <w:b/>
        </w:rPr>
        <w:fldChar w:fldCharType="end"/>
      </w:r>
    </w:p>
    <w:p w14:paraId="497D4F24" w14:textId="77777777" w:rsidR="00072B77" w:rsidRPr="006806C2" w:rsidRDefault="00072B77" w:rsidP="00AA6001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  <w:rPr>
          <w:b/>
        </w:rPr>
      </w:pPr>
      <w:r w:rsidRPr="006806C2">
        <w:rPr>
          <w:b/>
        </w:rPr>
        <w:t xml:space="preserve">К договору об оказании услуг № </w:t>
      </w:r>
      <w:r>
        <w:rPr>
          <w:b/>
        </w:rPr>
        <w:fldChar w:fldCharType="begin"/>
      </w:r>
      <w:r>
        <w:rPr>
          <w:b/>
        </w:rPr>
        <w:instrText xml:space="preserve"> FILLIN  "Введите № оказания услуги" \d **** \o  \* MERGEFORMAT </w:instrText>
      </w:r>
      <w:r>
        <w:rPr>
          <w:b/>
        </w:rPr>
        <w:fldChar w:fldCharType="separate"/>
      </w:r>
      <w:r>
        <w:rPr>
          <w:b/>
        </w:rPr>
        <w:t>5432</w:t>
      </w:r>
      <w:r>
        <w:rPr>
          <w:b/>
        </w:rPr>
        <w:fldChar w:fldCharType="end"/>
      </w:r>
      <w:r w:rsidRPr="006806C2">
        <w:rPr>
          <w:b/>
        </w:rPr>
        <w:t xml:space="preserve"> от </w:t>
      </w:r>
      <w:r>
        <w:rPr>
          <w:b/>
        </w:rPr>
        <w:fldChar w:fldCharType="begin"/>
      </w:r>
      <w:r>
        <w:rPr>
          <w:b/>
        </w:rPr>
        <w:instrText xml:space="preserve"> FILLIN  "Введите дату утверждения договора" \d **.**.** \o  \* MERGEFORMAT </w:instrText>
      </w:r>
      <w:r>
        <w:rPr>
          <w:b/>
        </w:rPr>
        <w:fldChar w:fldCharType="separate"/>
      </w:r>
      <w:r>
        <w:rPr>
          <w:b/>
        </w:rPr>
        <w:t>23.02.2019</w:t>
      </w:r>
      <w:r>
        <w:rPr>
          <w:b/>
        </w:rPr>
        <w:fldChar w:fldCharType="end"/>
      </w:r>
      <w:r w:rsidRPr="006806C2">
        <w:rPr>
          <w:b/>
        </w:rPr>
        <w:t xml:space="preserve"> </w:t>
      </w:r>
    </w:p>
    <w:p w14:paraId="675200D3" w14:textId="77777777" w:rsidR="00072B77" w:rsidRDefault="00072B77" w:rsidP="00AA6001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Мы, нижеподписавшиеся, </w:t>
      </w:r>
      <w:r>
        <w:fldChar w:fldCharType="begin">
          <w:ffData>
            <w:name w:val="ФИО"/>
            <w:enabled/>
            <w:calcOnExit w:val="0"/>
            <w:ddList>
              <w:listEntry w:val="Иванов Иван Иванович"/>
              <w:listEntry w:val="Петров Петр Петрович"/>
              <w:listEntry w:val="Демидов Демид Демидович"/>
              <w:listEntry w:val="Сахипова Марина Станиславовна"/>
            </w:ddList>
          </w:ffData>
        </w:fldChar>
      </w:r>
      <w:bookmarkStart w:id="123" w:name="ФИО"/>
      <w:r>
        <w:instrText xml:space="preserve"> FORMDROPDOWN </w:instrText>
      </w:r>
      <w:r w:rsidR="006E7407">
        <w:fldChar w:fldCharType="separate"/>
      </w:r>
      <w:r>
        <w:fldChar w:fldCharType="end"/>
      </w:r>
      <w:bookmarkEnd w:id="123"/>
      <w:r>
        <w:t xml:space="preserve">, </w:t>
      </w:r>
      <w:r>
        <w:fldChar w:fldCharType="begin" w:fldLock="1">
          <w:ffData>
            <w:name w:val="Должность"/>
            <w:enabled/>
            <w:calcOnExit w:val="0"/>
            <w:ddList>
              <w:listEntry w:val="главный инженер"/>
              <w:listEntry w:val="инженер"/>
              <w:listEntry w:val="техник"/>
              <w:listEntry w:val="специалист"/>
              <w:listEntry w:val="программист"/>
            </w:ddList>
          </w:ffData>
        </w:fldChar>
      </w:r>
      <w:bookmarkStart w:id="124" w:name="Должность"/>
      <w:r>
        <w:instrText xml:space="preserve"> FORMDROPDOWN </w:instrText>
      </w:r>
      <w:r w:rsidR="006E7407">
        <w:fldChar w:fldCharType="separate"/>
      </w:r>
      <w:r>
        <w:fldChar w:fldCharType="end"/>
      </w:r>
      <w:bookmarkEnd w:id="124"/>
      <w:r>
        <w:t xml:space="preserve"> предприятия «</w:t>
      </w:r>
      <w:fldSimple w:instr=" FILLIN  &quot;Введите название организации&quot; \d ********* \o  \* MERGEFORMAT ">
        <w:r>
          <w:t>САНТЕХКОМПЛЕКТ</w:t>
        </w:r>
      </w:fldSimple>
      <w:r>
        <w:t>» и гражданин</w:t>
      </w:r>
    </w:p>
    <w:p w14:paraId="4FF69C4E" w14:textId="77777777" w:rsidR="00072B77" w:rsidRPr="00B26597" w:rsidRDefault="00072B77" w:rsidP="00AA6001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rPr>
          <w:b/>
        </w:rPr>
      </w:pP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Фамилию" \d ******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Чепоков</w:t>
      </w:r>
      <w:r w:rsidRPr="00B26597">
        <w:rPr>
          <w:b/>
        </w:rPr>
        <w:fldChar w:fldCharType="end"/>
      </w:r>
      <w:r w:rsidRPr="00B26597">
        <w:rPr>
          <w:b/>
        </w:rPr>
        <w:t xml:space="preserve"> </w:t>
      </w: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Имя" \d 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Елизар</w:t>
      </w:r>
      <w:r w:rsidRPr="00B26597">
        <w:rPr>
          <w:b/>
        </w:rPr>
        <w:fldChar w:fldCharType="end"/>
      </w:r>
      <w:r w:rsidRPr="00B26597">
        <w:rPr>
          <w:b/>
        </w:rPr>
        <w:t xml:space="preserve"> </w:t>
      </w:r>
      <w:r w:rsidRPr="00B26597">
        <w:rPr>
          <w:b/>
        </w:rPr>
        <w:fldChar w:fldCharType="begin"/>
      </w:r>
      <w:r w:rsidRPr="00B26597">
        <w:rPr>
          <w:b/>
        </w:rPr>
        <w:instrText xml:space="preserve"> FILLIN  "Введите Отчество" \d ***** \o  \* MERGEFORMAT </w:instrText>
      </w:r>
      <w:r w:rsidRPr="00B26597">
        <w:rPr>
          <w:b/>
        </w:rPr>
        <w:fldChar w:fldCharType="separate"/>
      </w:r>
      <w:r w:rsidRPr="00B26597">
        <w:rPr>
          <w:b/>
        </w:rPr>
        <w:t>Сергеевич</w:t>
      </w:r>
      <w:r w:rsidRPr="00B26597">
        <w:rPr>
          <w:b/>
        </w:rPr>
        <w:fldChar w:fldCharType="end"/>
      </w:r>
    </w:p>
    <w:p w14:paraId="42D74DA1" w14:textId="77777777" w:rsidR="00072B77" w:rsidRDefault="00072B77" w:rsidP="00846A06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>Составили настоящий акт в том, что……</w:t>
      </w:r>
      <w:r>
        <w:fldChar w:fldCharType="begin"/>
      </w:r>
      <w:r>
        <w:instrText xml:space="preserve"> FILLIN  имя \d \o  \* MERGEFORMAT </w:instrText>
      </w:r>
      <w:r>
        <w:fldChar w:fldCharType="end"/>
      </w:r>
      <w:r>
        <w:br w:type="page"/>
      </w:r>
    </w:p>
    <w:p w14:paraId="58C9E58A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5" w:name="Задание8х5"/>
      <w:bookmarkStart w:id="126" w:name="_Toc1942562"/>
      <w:bookmarkEnd w:id="125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5</w:t>
      </w:r>
      <w:bookmarkEnd w:id="126"/>
    </w:p>
    <w:p w14:paraId="5477C6FC" w14:textId="77777777" w:rsidR="00072B77" w:rsidRPr="00A94205" w:rsidRDefault="00072B77" w:rsidP="009025C9">
      <w:pPr>
        <w:pStyle w:val="2"/>
        <w:numPr>
          <w:ilvl w:val="0"/>
          <w:numId w:val="43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27" w:name="_Toc1942563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27"/>
    </w:p>
    <w:p w14:paraId="121981F3" w14:textId="77777777" w:rsidR="00072B77" w:rsidRPr="00C17615" w:rsidRDefault="00072B77" w:rsidP="009025C9">
      <w:pPr>
        <w:pStyle w:val="3"/>
        <w:numPr>
          <w:ilvl w:val="1"/>
          <w:numId w:val="43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8" w:name="_Toc194256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2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779AF6EE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технологию </w:t>
      </w:r>
      <w:r>
        <w:t>создания и использования полей запроса.</w:t>
      </w:r>
    </w:p>
    <w:p w14:paraId="0EFFF662" w14:textId="77777777" w:rsidR="00072B77" w:rsidRPr="00C17615" w:rsidRDefault="00072B77" w:rsidP="009025C9">
      <w:pPr>
        <w:pStyle w:val="3"/>
        <w:numPr>
          <w:ilvl w:val="1"/>
          <w:numId w:val="43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9" w:name="_Toc194256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2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C9BD310" w14:textId="77777777" w:rsidR="00072B77" w:rsidRPr="00A94205" w:rsidRDefault="00072B77" w:rsidP="009025C9">
      <w:pPr>
        <w:pStyle w:val="a8"/>
        <w:keepNext/>
        <w:keepLines/>
        <w:numPr>
          <w:ilvl w:val="0"/>
          <w:numId w:val="44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50FCCEE6" w14:textId="77777777" w:rsidR="00072B77" w:rsidRPr="00C17615" w:rsidRDefault="00072B77" w:rsidP="009025C9">
      <w:pPr>
        <w:pStyle w:val="3"/>
        <w:numPr>
          <w:ilvl w:val="1"/>
          <w:numId w:val="43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0" w:name="_Toc194256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30"/>
    </w:p>
    <w:p w14:paraId="0D9A2F57" w14:textId="77777777" w:rsidR="00072B77" w:rsidRPr="00A94205" w:rsidRDefault="00072B77" w:rsidP="009025C9">
      <w:pPr>
        <w:pStyle w:val="a8"/>
        <w:keepNext/>
        <w:keepLines/>
        <w:numPr>
          <w:ilvl w:val="0"/>
          <w:numId w:val="45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полями запроса в формате .</w:t>
      </w:r>
      <w:r>
        <w:rPr>
          <w:lang w:val="en-US"/>
        </w:rPr>
        <w:t>docx</w:t>
      </w:r>
    </w:p>
    <w:p w14:paraId="6F16D1A7" w14:textId="77777777" w:rsidR="00072B77" w:rsidRDefault="00072B77" w:rsidP="009025C9">
      <w:pPr>
        <w:pStyle w:val="3"/>
        <w:numPr>
          <w:ilvl w:val="1"/>
          <w:numId w:val="43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1" w:name="_Toc194256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31"/>
    </w:p>
    <w:p w14:paraId="5975E495" w14:textId="77777777" w:rsidR="00072B77" w:rsidRPr="00CC0A87" w:rsidRDefault="00072B77" w:rsidP="00BA3C0A">
      <w:pPr>
        <w:pStyle w:val="ab"/>
        <w:numPr>
          <w:ilvl w:val="0"/>
          <w:numId w:val="79"/>
        </w:numPr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 xml:space="preserve">Откройте новый документ и введите в него текст. </w:t>
      </w:r>
    </w:p>
    <w:p w14:paraId="1ACF1E25" w14:textId="77777777" w:rsidR="00072B77" w:rsidRPr="00CC0A87" w:rsidRDefault="00072B77" w:rsidP="00BA3C0A">
      <w:pPr>
        <w:pStyle w:val="ab"/>
        <w:numPr>
          <w:ilvl w:val="0"/>
          <w:numId w:val="79"/>
        </w:numPr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Вставьте в текст необходимые закладки:</w:t>
      </w:r>
    </w:p>
    <w:p w14:paraId="16C42824" w14:textId="77777777" w:rsidR="00072B77" w:rsidRPr="00CC0A87" w:rsidRDefault="00072B77" w:rsidP="00BA3C0A">
      <w:pPr>
        <w:pStyle w:val="ab"/>
        <w:numPr>
          <w:ilvl w:val="0"/>
          <w:numId w:val="80"/>
        </w:numPr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 xml:space="preserve">Установите курсор на место расположения первой закладки и вставьте туда пустое поле комбинацией клавиш Ctrl + F9. Внутрь фигурных скобок вставьте имя первой закладки {ВремяВстречи}. </w:t>
      </w:r>
    </w:p>
    <w:p w14:paraId="7E44B77A" w14:textId="77777777" w:rsidR="00072B77" w:rsidRPr="00CC0A87" w:rsidRDefault="00072B77" w:rsidP="00BA3C0A">
      <w:pPr>
        <w:pStyle w:val="ab"/>
        <w:numPr>
          <w:ilvl w:val="0"/>
          <w:numId w:val="80"/>
        </w:numPr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Аналогичным образом вставьте в письмо остальные закладки.</w:t>
      </w:r>
    </w:p>
    <w:p w14:paraId="2D3FD1AF" w14:textId="77777777" w:rsidR="00072B77" w:rsidRPr="00CC0A87" w:rsidRDefault="00072B77" w:rsidP="00BA3C0A">
      <w:pPr>
        <w:pStyle w:val="ab"/>
        <w:numPr>
          <w:ilvl w:val="0"/>
          <w:numId w:val="79"/>
        </w:numPr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С каждой закладкой, вставленной в документ, свяжите поле запроса {Ask}. Место вставки поля запроса должно находиться выше по тексту, чем место расположения соответствующей ему закладке, например, в вершине документа. В обычном режиме просмотра документа эти поля невидимы и внешнего вида документа не искажают. Вставка полей производится следующим образом:</w:t>
      </w:r>
    </w:p>
    <w:p w14:paraId="045C04EA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 xml:space="preserve">Установите курсор в место расположения первого поля и вставьте пустое поле {Ctrl + F9}. </w:t>
      </w:r>
    </w:p>
    <w:p w14:paraId="59352C6B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 xml:space="preserve">Откройте для этого поля контекстное меню и выберите в нем команду Изменить поле. </w:t>
      </w:r>
    </w:p>
    <w:p w14:paraId="67F5F38A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В открывшемся диалоговом окне Поле выберите поле {Ask}.</w:t>
      </w:r>
    </w:p>
    <w:p w14:paraId="618CD9D6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В поле Приглашение введите текст запроса, обращенного к пользователю, за-полнеющему бланк, например: Введите дату и время мероприятия.</w:t>
      </w:r>
    </w:p>
    <w:p w14:paraId="738DC560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 xml:space="preserve">В поле Имя закладки запишите ВремяВстречи. </w:t>
      </w:r>
    </w:p>
    <w:p w14:paraId="20D9DD87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В группе Параметры поля установите флажок Ответ по умолчанию и запишите текст, который будет выводиться по умолчанию, например: **. **.****г. **ч.**м.</w:t>
      </w:r>
    </w:p>
    <w:p w14:paraId="61143C03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  <w:rPr>
          <w:rFonts w:ascii="Times New Roman" w:hAnsi="Times New Roman"/>
          <w:sz w:val="26"/>
        </w:rPr>
      </w:pPr>
      <w:r w:rsidRPr="00CC0A87">
        <w:rPr>
          <w:rFonts w:ascii="Times New Roman" w:hAnsi="Times New Roman"/>
          <w:sz w:val="26"/>
        </w:rPr>
        <w:t>Аналогичным образом введите другие поля, соответствующие закладкам.</w:t>
      </w:r>
    </w:p>
    <w:p w14:paraId="604F333A" w14:textId="77777777" w:rsidR="00072B77" w:rsidRPr="00CC0A87" w:rsidRDefault="00072B77" w:rsidP="00BA3C0A">
      <w:pPr>
        <w:pStyle w:val="ab"/>
        <w:numPr>
          <w:ilvl w:val="0"/>
          <w:numId w:val="81"/>
        </w:numPr>
        <w:ind w:left="1068"/>
      </w:pPr>
      <w:r w:rsidRPr="00CC0A87">
        <w:rPr>
          <w:rFonts w:ascii="Times New Roman" w:hAnsi="Times New Roman"/>
          <w:sz w:val="26"/>
        </w:rPr>
        <w:t>Сохраните электронный бланк в отчете в качестве шаблона.</w:t>
      </w:r>
    </w:p>
    <w:p w14:paraId="596D26BD" w14:textId="77777777" w:rsidR="00072B77" w:rsidRPr="00CC0A87" w:rsidRDefault="00072B77" w:rsidP="00CC0A87"/>
    <w:p w14:paraId="4B74055D" w14:textId="77777777" w:rsidR="00072B77" w:rsidRDefault="00072B77" w:rsidP="009025C9">
      <w:pPr>
        <w:pStyle w:val="2"/>
        <w:numPr>
          <w:ilvl w:val="0"/>
          <w:numId w:val="43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32" w:name="_Toc1942568"/>
      <w:r w:rsidRPr="00A94205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32"/>
    </w:p>
    <w:p w14:paraId="3CFE9F6C" w14:textId="77777777" w:rsidR="00072B77" w:rsidRPr="006A0FBE" w:rsidRDefault="00072B77" w:rsidP="00C17615">
      <w:pPr>
        <w:rPr>
          <w:lang w:val="en-US"/>
        </w:rPr>
      </w:pPr>
      <w:r>
        <w:fldChar w:fldCharType="begin"/>
      </w:r>
      <w:r>
        <w:instrText xml:space="preserve"> ASK  ВремяВстречи "Введите дату и время встречи" \d "**.**.****г. **ч:**м."  \* MERGEFORMAT </w:instrText>
      </w:r>
      <w:r>
        <w:fldChar w:fldCharType="separate"/>
      </w:r>
      <w:bookmarkStart w:id="133" w:name="ВремяВстречи"/>
      <w:r>
        <w:t>12.04.2010г. 18ч:00м.</w:t>
      </w:r>
      <w:bookmarkEnd w:id="133"/>
      <w:r>
        <w:fldChar w:fldCharType="end"/>
      </w:r>
      <w:r>
        <w:fldChar w:fldCharType="begin"/>
      </w:r>
      <w:r>
        <w:instrText xml:space="preserve"> ASK  ВремяВстречи Введите \d 1234  \* MERGEFORMAT </w:instrText>
      </w:r>
      <w:r>
        <w:fldChar w:fldCharType="separate"/>
      </w:r>
      <w:r>
        <w:t>22.11.2233</w:t>
      </w:r>
      <w:r>
        <w:fldChar w:fldCharType="end"/>
      </w:r>
      <w:r>
        <w:fldChar w:fldCharType="begin"/>
      </w:r>
      <w:r>
        <w:instrText xml:space="preserve"> ASK  ВремяВстречи ыва \d ыва  \* MERGEFORMAT </w:instrText>
      </w:r>
      <w:r>
        <w:fldChar w:fldCharType="separate"/>
      </w:r>
      <w:r>
        <w:t>ыва</w:t>
      </w:r>
      <w:r>
        <w:fldChar w:fldCharType="end"/>
      </w:r>
      <w:r>
        <w:fldChar w:fldCharType="begin"/>
      </w:r>
      <w:r>
        <w:instrText xml:space="preserve"> ASK  ВремяВстречи ввввввввв  \* MERGEFORMAT </w:instrText>
      </w:r>
      <w:r>
        <w:fldChar w:fldCharType="separate"/>
      </w:r>
      <w:r>
        <w:t>вввввв</w:t>
      </w:r>
      <w:r>
        <w:fldChar w:fldCharType="end"/>
      </w:r>
      <w:r>
        <w:fldChar w:fldCharType="begin"/>
      </w:r>
      <w:r>
        <w:rPr>
          <w:lang w:val="en-US"/>
        </w:rPr>
        <w:instrText xml:space="preserve">ASK </w:instrText>
      </w:r>
      <w:r>
        <w:instrText xml:space="preserve">ВремяВстречи </w:instrText>
      </w:r>
      <w:r>
        <w:rPr>
          <w:lang w:val="en-US"/>
        </w:rPr>
        <w:instrText>"</w:instrText>
      </w:r>
      <w:r>
        <w:instrText>Введите дату и время мероприятия</w:instrText>
      </w:r>
      <w:r>
        <w:rPr>
          <w:lang w:val="en-US"/>
        </w:rPr>
        <w:instrText>"</w:instrText>
      </w:r>
      <w:r>
        <w:instrText>\</w:instrText>
      </w:r>
      <w:r>
        <w:rPr>
          <w:lang w:val="en-US"/>
        </w:rPr>
        <w:instrText>D"**.**.****</w:instrText>
      </w:r>
      <w:r>
        <w:instrText>г. **ч:**м</w:instrText>
      </w:r>
      <w:r>
        <w:rPr>
          <w:lang w:val="en-US"/>
        </w:rPr>
        <w:instrText>"</w:instrText>
      </w:r>
      <w:r>
        <w:instrText>\</w:instrText>
      </w:r>
      <w:r>
        <w:rPr>
          <w:lang w:val="en-US"/>
        </w:rPr>
        <w:instrText>o \*MERGEFORMAT</w:instrText>
      </w:r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0F36B586" w14:textId="77777777" w:rsidR="00072B77" w:rsidRDefault="00072B77" w:rsidP="00C17615">
      <w:r>
        <w:fldChar w:fldCharType="begin"/>
      </w:r>
      <w:r>
        <w:instrText xml:space="preserve"> ASK  Аудитория "Введите номер аудитории" \d ***  \* MERGEFORMAT </w:instrText>
      </w:r>
      <w:r>
        <w:fldChar w:fldCharType="separate"/>
      </w:r>
      <w:bookmarkStart w:id="134" w:name="Аудитория"/>
      <w:r>
        <w:t>201</w:t>
      </w:r>
      <w:bookmarkEnd w:id="134"/>
      <w:r>
        <w:fldChar w:fldCharType="end"/>
      </w:r>
      <w:r>
        <w:fldChar w:fldCharType="begin"/>
      </w:r>
      <w:r>
        <w:instrText xml:space="preserve"> ASK  ВремяВстречи "Введите дату и время мероприятия" \d "**.**.****г. **ч:**м."  \* MERGEFORMAT </w:instrText>
      </w:r>
      <w:r>
        <w:fldChar w:fldCharType="separate"/>
      </w:r>
      <w:r>
        <w:t>28.13.1999</w:t>
      </w:r>
      <w:r>
        <w:fldChar w:fldCharType="end"/>
      </w:r>
      <w:r>
        <w:fldChar w:fldCharType="begin"/>
      </w:r>
      <w:r>
        <w:instrText xml:space="preserve"> ASK  ВремяВстречи " "  \* MERGEFORMAT </w:instrText>
      </w:r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40DE8D80" w14:textId="77777777" w:rsidR="00072B77" w:rsidRDefault="00072B77" w:rsidP="00C17615">
      <w:r>
        <w:fldChar w:fldCharType="begin"/>
      </w:r>
      <w:r>
        <w:instrText xml:space="preserve"> ASK  НомерКорпуса "Введите номер корпуса" \d *  \* MERGEFORMAT </w:instrText>
      </w:r>
      <w:r>
        <w:fldChar w:fldCharType="separate"/>
      </w:r>
      <w:bookmarkStart w:id="135" w:name="НомерКорпуса"/>
      <w:r>
        <w:t>1</w:t>
      </w:r>
      <w:bookmarkEnd w:id="135"/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34E74DB4" w14:textId="77777777" w:rsidR="00072B77" w:rsidRDefault="00072B77" w:rsidP="00C17615">
      <w:r>
        <w:fldChar w:fldCharType="begin"/>
      </w:r>
      <w:r>
        <w:instrText xml:space="preserve"> ASK  Адрес "Введите адрес корпуса" \d *********  \* MERGEFORMAT </w:instrText>
      </w:r>
      <w:r>
        <w:fldChar w:fldCharType="separate"/>
      </w:r>
      <w:bookmarkStart w:id="136" w:name="Адрес"/>
      <w:r>
        <w:t>ул. Студенческая д.38</w:t>
      </w:r>
      <w:bookmarkEnd w:id="136"/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289CC2F1" w14:textId="77777777" w:rsidR="00072B77" w:rsidRDefault="00072B77" w:rsidP="00C17615">
      <w:r>
        <w:fldChar w:fldCharType="begin"/>
      </w:r>
      <w:r>
        <w:instrText xml:space="preserve"> ASK  Остановка "Введите ближаюшую остановку" \d ****  \* MERGEFORMAT </w:instrText>
      </w:r>
      <w:r>
        <w:fldChar w:fldCharType="separate"/>
      </w:r>
      <w:bookmarkStart w:id="137" w:name="Остановка"/>
      <w:r>
        <w:t>Студенческая</w:t>
      </w:r>
      <w:bookmarkEnd w:id="137"/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20EF5525" w14:textId="77777777" w:rsidR="00072B77" w:rsidRPr="004B1DA0" w:rsidRDefault="00072B77" w:rsidP="004B1DA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  <w:rPr>
          <w:b/>
        </w:rPr>
      </w:pPr>
      <w:r w:rsidRPr="004B1DA0">
        <w:rPr>
          <w:b/>
        </w:rPr>
        <w:t>Уважаемая Мария Петровна!</w:t>
      </w:r>
    </w:p>
    <w:p w14:paraId="18A22BC2" w14:textId="77777777" w:rsidR="00072B77" w:rsidRDefault="00072B77" w:rsidP="004B1DA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 xml:space="preserve">Факультет профессиональной предподготовки ГУ ВШЭ ПФ проводит серию занятий по технологиям создания электронных документов с применением текстового процессора </w:t>
      </w:r>
      <w:r>
        <w:rPr>
          <w:lang w:val="en-US"/>
        </w:rPr>
        <w:t>Word</w:t>
      </w:r>
      <w:r w:rsidRPr="00CC0A87">
        <w:t xml:space="preserve"> 2007.</w:t>
      </w:r>
      <w:r>
        <w:t xml:space="preserve"> Очередное занятие состоится </w:t>
      </w:r>
      <w:r w:rsidRPr="004B1DA0">
        <w:rPr>
          <w:b/>
        </w:rPr>
        <w:fldChar w:fldCharType="begin"/>
      </w:r>
      <w:r w:rsidRPr="004B1DA0">
        <w:rPr>
          <w:b/>
        </w:rPr>
        <w:instrText>ВремяВстречи</w:instrText>
      </w:r>
      <w:r w:rsidRPr="004B1DA0">
        <w:rPr>
          <w:b/>
        </w:rPr>
        <w:fldChar w:fldCharType="separate"/>
      </w:r>
      <w:r w:rsidRPr="004B1DA0">
        <w:rPr>
          <w:b/>
        </w:rPr>
        <w:t>12.04.2010г. 18ч:00м.</w:t>
      </w:r>
      <w:r w:rsidRPr="004B1DA0">
        <w:rPr>
          <w:b/>
        </w:rPr>
        <w:fldChar w:fldCharType="end"/>
      </w:r>
      <w:r>
        <w:t xml:space="preserve"> в аудитории </w:t>
      </w:r>
      <w:r w:rsidRPr="004B1DA0">
        <w:rPr>
          <w:b/>
        </w:rPr>
        <w:fldChar w:fldCharType="begin"/>
      </w:r>
      <w:r w:rsidRPr="004B1DA0">
        <w:rPr>
          <w:b/>
        </w:rPr>
        <w:instrText>Аудитория</w:instrText>
      </w:r>
      <w:r w:rsidRPr="004B1DA0">
        <w:rPr>
          <w:b/>
        </w:rPr>
        <w:fldChar w:fldCharType="separate"/>
      </w:r>
      <w:r w:rsidRPr="004B1DA0">
        <w:rPr>
          <w:b/>
        </w:rPr>
        <w:t>201</w:t>
      </w:r>
      <w:r w:rsidRPr="004B1DA0">
        <w:rPr>
          <w:b/>
        </w:rPr>
        <w:fldChar w:fldCharType="end"/>
      </w:r>
      <w:r>
        <w:fldChar w:fldCharType="begin"/>
      </w:r>
      <w:r>
        <w:instrText>НомерКорпуса</w:instrText>
      </w:r>
      <w:r>
        <w:fldChar w:fldCharType="end"/>
      </w:r>
      <w:r>
        <w:fldChar w:fldCharType="begin"/>
      </w:r>
      <w:r>
        <w:instrText>НомерАудитории</w:instrText>
      </w:r>
      <w:r>
        <w:fldChar w:fldCharType="end"/>
      </w:r>
      <w:r>
        <w:t xml:space="preserve"> корпус </w:t>
      </w:r>
      <w:r w:rsidRPr="004B1DA0">
        <w:rPr>
          <w:b/>
        </w:rPr>
        <w:fldChar w:fldCharType="begin"/>
      </w:r>
      <w:r w:rsidRPr="004B1DA0">
        <w:rPr>
          <w:b/>
        </w:rPr>
        <w:instrText>НомерКорпуса</w:instrText>
      </w:r>
      <w:r w:rsidRPr="004B1DA0">
        <w:rPr>
          <w:b/>
        </w:rPr>
        <w:fldChar w:fldCharType="separate"/>
      </w:r>
      <w:r w:rsidRPr="004B1DA0">
        <w:rPr>
          <w:b/>
        </w:rPr>
        <w:t>1</w:t>
      </w:r>
      <w:r w:rsidRPr="004B1DA0">
        <w:rPr>
          <w:b/>
        </w:rPr>
        <w:fldChar w:fldCharType="end"/>
      </w:r>
      <w:r>
        <w:fldChar w:fldCharType="begin"/>
      </w:r>
      <w:r>
        <w:instrText>НомерКорпуса</w:instrText>
      </w:r>
      <w:r>
        <w:fldChar w:fldCharType="end"/>
      </w:r>
      <w:r>
        <w:fldChar w:fldCharType="begin"/>
      </w:r>
      <w:r>
        <w:instrText>НомерКорпуса</w:instrText>
      </w:r>
      <w:r>
        <w:fldChar w:fldCharType="end"/>
      </w:r>
      <w:r>
        <w:fldChar w:fldCharType="begin"/>
      </w:r>
      <w:r>
        <w:instrText>НомерКорпуса</w:instrText>
      </w:r>
      <w:r>
        <w:fldChar w:fldCharType="end"/>
      </w:r>
      <w:r>
        <w:t xml:space="preserve">. Корпус </w:t>
      </w:r>
      <w:r w:rsidRPr="004B1DA0">
        <w:rPr>
          <w:b/>
        </w:rPr>
        <w:fldChar w:fldCharType="begin"/>
      </w:r>
      <w:r w:rsidRPr="004B1DA0">
        <w:rPr>
          <w:b/>
        </w:rPr>
        <w:instrText>НомерКорпуса</w:instrText>
      </w:r>
      <w:r w:rsidRPr="004B1DA0">
        <w:rPr>
          <w:b/>
        </w:rPr>
        <w:fldChar w:fldCharType="separate"/>
      </w:r>
      <w:r w:rsidRPr="004B1DA0">
        <w:rPr>
          <w:b/>
        </w:rPr>
        <w:t>1</w:t>
      </w:r>
      <w:r w:rsidRPr="004B1DA0">
        <w:rPr>
          <w:b/>
        </w:rPr>
        <w:fldChar w:fldCharType="end"/>
      </w:r>
      <w:r>
        <w:fldChar w:fldCharType="begin"/>
      </w:r>
      <w:r>
        <w:instrText>НомерКорпуса</w:instrText>
      </w:r>
      <w:r>
        <w:fldChar w:fldCharType="end"/>
      </w:r>
      <w:r>
        <w:t xml:space="preserve"> находится по адресу </w:t>
      </w:r>
      <w:r w:rsidRPr="004B1DA0">
        <w:rPr>
          <w:b/>
        </w:rPr>
        <w:fldChar w:fldCharType="begin"/>
      </w:r>
      <w:r w:rsidRPr="004B1DA0">
        <w:rPr>
          <w:b/>
        </w:rPr>
        <w:instrText>Адрес</w:instrText>
      </w:r>
      <w:r w:rsidRPr="004B1DA0">
        <w:rPr>
          <w:b/>
        </w:rPr>
        <w:fldChar w:fldCharType="separate"/>
      </w:r>
      <w:r w:rsidRPr="004B1DA0">
        <w:rPr>
          <w:b/>
        </w:rPr>
        <w:t>ул. Студенческая д.38</w:t>
      </w:r>
      <w:r w:rsidRPr="004B1DA0">
        <w:rPr>
          <w:b/>
        </w:rPr>
        <w:fldChar w:fldCharType="end"/>
      </w:r>
      <w:r>
        <w:fldChar w:fldCharType="begin"/>
      </w:r>
      <w:r>
        <w:instrText>Адрес</w:instrText>
      </w:r>
      <w:r>
        <w:fldChar w:fldCharType="end"/>
      </w:r>
      <w:r>
        <w:t xml:space="preserve">. ближайшая остановка </w:t>
      </w:r>
      <w:r w:rsidRPr="004B1DA0">
        <w:rPr>
          <w:b/>
        </w:rPr>
        <w:fldChar w:fldCharType="begin"/>
      </w:r>
      <w:r w:rsidRPr="004B1DA0">
        <w:rPr>
          <w:b/>
        </w:rPr>
        <w:instrText>Остановка</w:instrText>
      </w:r>
      <w:r w:rsidRPr="004B1DA0">
        <w:rPr>
          <w:b/>
        </w:rPr>
        <w:fldChar w:fldCharType="separate"/>
      </w:r>
      <w:r w:rsidRPr="004B1DA0">
        <w:rPr>
          <w:b/>
        </w:rPr>
        <w:t>Студенческая</w:t>
      </w:r>
      <w:r w:rsidRPr="004B1DA0">
        <w:rPr>
          <w:b/>
        </w:rPr>
        <w:fldChar w:fldCharType="end"/>
      </w:r>
      <w:r>
        <w:fldChar w:fldCharType="begin"/>
      </w:r>
      <w:r>
        <w:instrText>Остановка</w:instrText>
      </w:r>
      <w:r>
        <w:fldChar w:fldCharType="end"/>
      </w:r>
      <w:r>
        <w:t>.</w:t>
      </w:r>
    </w:p>
    <w:p w14:paraId="2075779D" w14:textId="77777777" w:rsidR="00072B77" w:rsidRDefault="00072B77" w:rsidP="004B1DA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t>Приглашаем Вас на это занятие. Сообщите, сможете ли Вы присутствовать на ближайшем занятии</w:t>
      </w:r>
    </w:p>
    <w:p w14:paraId="557A761C" w14:textId="77777777" w:rsidR="00072B77" w:rsidRPr="004B1DA0" w:rsidRDefault="00072B77" w:rsidP="004B1DA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rPr>
          <w:b/>
        </w:rPr>
      </w:pPr>
      <w:r w:rsidRPr="004B1DA0">
        <w:rPr>
          <w:b/>
        </w:rPr>
        <w:fldChar w:fldCharType="begin"/>
      </w:r>
      <w:r w:rsidRPr="004B1DA0">
        <w:rPr>
          <w:b/>
        </w:rPr>
        <w:instrText>ВремяВстречи</w:instrText>
      </w:r>
      <w:r w:rsidRPr="004B1DA0">
        <w:rPr>
          <w:b/>
        </w:rPr>
        <w:fldChar w:fldCharType="separate"/>
      </w:r>
      <w:r w:rsidRPr="004B1DA0">
        <w:rPr>
          <w:b/>
        </w:rPr>
        <w:t>12.04.2010г. 18ч:00м.</w:t>
      </w:r>
      <w:r w:rsidRPr="004B1DA0">
        <w:rPr>
          <w:b/>
        </w:rPr>
        <w:fldChar w:fldCharType="end"/>
      </w:r>
    </w:p>
    <w:p w14:paraId="5611F33A" w14:textId="77777777" w:rsidR="00072B77" w:rsidRDefault="00072B77" w:rsidP="004B1DA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jc w:val="center"/>
      </w:pPr>
      <w:r>
        <w:t xml:space="preserve">С уважением, декан ФПП </w:t>
      </w:r>
    </w:p>
    <w:p w14:paraId="09ACD6DC" w14:textId="77777777" w:rsidR="00072B77" w:rsidRDefault="00072B77" w:rsidP="00CB5D2E">
      <w:r>
        <w:t>Так как в методичке приведены не актуальные данные пришлось искать метод обхода и альтернативного пути:</w:t>
      </w:r>
    </w:p>
    <w:p w14:paraId="46BB60C8" w14:textId="77777777" w:rsidR="00072B77" w:rsidRPr="00CB5D2E" w:rsidRDefault="00072B77" w:rsidP="00BA3C0A">
      <w:pPr>
        <w:pStyle w:val="ab"/>
        <w:numPr>
          <w:ilvl w:val="0"/>
          <w:numId w:val="82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B5D2E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Добавляем закладку в нужное место через панель Вставка -&gt; Ссылки -&gt; Закладки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388FE2C" wp14:editId="698BE647">
            <wp:simplePos x="0" y="0"/>
            <wp:positionH relativeFrom="column">
              <wp:posOffset>2987040</wp:posOffset>
            </wp:positionH>
            <wp:positionV relativeFrom="paragraph">
              <wp:posOffset>214630</wp:posOffset>
            </wp:positionV>
            <wp:extent cx="2814320" cy="2152650"/>
            <wp:effectExtent l="0" t="0" r="5080" b="0"/>
            <wp:wrapTight wrapText="bothSides">
              <wp:wrapPolygon edited="0">
                <wp:start x="0" y="0"/>
                <wp:lineTo x="0" y="21409"/>
                <wp:lineTo x="21493" y="21409"/>
                <wp:lineTo x="21493" y="0"/>
                <wp:lineTo x="0" y="0"/>
              </wp:wrapPolygon>
            </wp:wrapTight>
            <wp:docPr id="4" name="Рисунок 4" descr="https://pp.userapi.com/c846021/v846021850/1b2771/EbuYtMGJH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46021/v846021850/1b2771/EbuYtMGJHs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CAE9A" w14:textId="77777777" w:rsidR="00072B77" w:rsidRDefault="00072B77" w:rsidP="00BA3C0A">
      <w:pPr>
        <w:numPr>
          <w:ilvl w:val="0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После этого создаем и вставляем пустое пол</w:t>
      </w:r>
      <w:r>
        <w:rPr>
          <w:rFonts w:ascii="Arial" w:eastAsia="Times New Roman" w:hAnsi="Arial" w:cs="Arial"/>
          <w:color w:val="000000"/>
          <w:sz w:val="20"/>
          <w:szCs w:val="20"/>
        </w:rPr>
        <w:t>е {Ctrl + F9} (выше текста). </w:t>
      </w:r>
    </w:p>
    <w:p w14:paraId="53430A88" w14:textId="77777777" w:rsidR="00072B77" w:rsidRDefault="00072B77" w:rsidP="00BA3C0A">
      <w:pPr>
        <w:numPr>
          <w:ilvl w:val="1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Откройте для этого поля контекстное меню и выберит</w:t>
      </w:r>
      <w:r>
        <w:rPr>
          <w:rFonts w:ascii="Arial" w:eastAsia="Times New Roman" w:hAnsi="Arial" w:cs="Arial"/>
          <w:color w:val="000000"/>
          <w:sz w:val="20"/>
          <w:szCs w:val="20"/>
        </w:rPr>
        <w:t>е в нем команду Изменить поле. </w:t>
      </w:r>
    </w:p>
    <w:p w14:paraId="4DF7F346" w14:textId="77777777" w:rsidR="00072B77" w:rsidRDefault="00072B77" w:rsidP="00BA3C0A">
      <w:pPr>
        <w:numPr>
          <w:ilvl w:val="1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В открывшемся диалоговом окне Поле выберите поле {Ask}. </w:t>
      </w:r>
    </w:p>
    <w:p w14:paraId="3C3CA58A" w14:textId="77777777" w:rsidR="00072B77" w:rsidRDefault="00072B77" w:rsidP="00BA3C0A">
      <w:pPr>
        <w:numPr>
          <w:ilvl w:val="1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370E1B38" wp14:editId="3336FCA0">
            <wp:simplePos x="0" y="0"/>
            <wp:positionH relativeFrom="column">
              <wp:posOffset>291465</wp:posOffset>
            </wp:positionH>
            <wp:positionV relativeFrom="paragraph">
              <wp:posOffset>763905</wp:posOffset>
            </wp:positionV>
            <wp:extent cx="2506980" cy="2233930"/>
            <wp:effectExtent l="0" t="0" r="7620" b="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3" name="Рисунок 3" descr="https://pp.userapi.com/c846021/v846021850/1b2792/vZMtWIaW8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021/v846021850/1b2792/vZMtWIaW8iQ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D2E">
        <w:rPr>
          <w:rFonts w:ascii="Arial" w:eastAsia="Times New Roman" w:hAnsi="Arial" w:cs="Arial"/>
          <w:color w:val="000000"/>
          <w:sz w:val="20"/>
          <w:szCs w:val="20"/>
        </w:rPr>
        <w:t>В поле Приглашение введите текст запроса, обращенного к пользователю, заполняющему бланк, например: Вве</w:t>
      </w:r>
      <w:r>
        <w:rPr>
          <w:rFonts w:ascii="Arial" w:eastAsia="Times New Roman" w:hAnsi="Arial" w:cs="Arial"/>
          <w:color w:val="000000"/>
          <w:sz w:val="20"/>
          <w:szCs w:val="20"/>
        </w:rPr>
        <w:t>дите дату и время мероприятия. </w:t>
      </w:r>
    </w:p>
    <w:p w14:paraId="7DA76231" w14:textId="77777777" w:rsidR="00072B77" w:rsidRPr="00CB5D2E" w:rsidRDefault="00072B77" w:rsidP="00BA3C0A">
      <w:pPr>
        <w:numPr>
          <w:ilvl w:val="1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В поле Имя закладки запишите ВремяВстречи. </w:t>
      </w:r>
      <w:r w:rsidRPr="00CB5D2E">
        <w:rPr>
          <w:rFonts w:ascii="Arial" w:eastAsia="Times New Roman" w:hAnsi="Arial" w:cs="Arial"/>
          <w:color w:val="000000"/>
          <w:sz w:val="20"/>
          <w:szCs w:val="20"/>
        </w:rPr>
        <w:br/>
        <w:t>(редактируем дальше по желанию)</w:t>
      </w:r>
    </w:p>
    <w:p w14:paraId="196EE172" w14:textId="77777777" w:rsidR="00072B77" w:rsidRDefault="00072B77" w:rsidP="00BA3C0A">
      <w:pPr>
        <w:numPr>
          <w:ilvl w:val="0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Наконец создаем в том месте где делали закладку ВремяВстречи пустое поле {ctrl+F9} и заполняем пропуск в фигурных ско</w:t>
      </w:r>
      <w:r>
        <w:rPr>
          <w:rFonts w:ascii="Arial" w:eastAsia="Times New Roman" w:hAnsi="Arial" w:cs="Arial"/>
          <w:color w:val="000000"/>
          <w:sz w:val="20"/>
          <w:szCs w:val="20"/>
        </w:rPr>
        <w:t>бках наименованием ВремяВстречи</w:t>
      </w:r>
    </w:p>
    <w:p w14:paraId="4DCB9EC4" w14:textId="77777777" w:rsidR="00072B77" w:rsidRPr="00CB5D2E" w:rsidRDefault="00072B77" w:rsidP="00BA3C0A">
      <w:pPr>
        <w:numPr>
          <w:ilvl w:val="0"/>
          <w:numId w:val="82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5D2E">
        <w:rPr>
          <w:rFonts w:ascii="Arial" w:eastAsia="Times New Roman" w:hAnsi="Arial" w:cs="Arial"/>
          <w:color w:val="000000"/>
          <w:sz w:val="20"/>
          <w:szCs w:val="20"/>
        </w:rPr>
        <w:t>После чего обновляем поле</w:t>
      </w:r>
    </w:p>
    <w:p w14:paraId="1796A291" w14:textId="77777777" w:rsidR="00072B77" w:rsidRDefault="00072B77" w:rsidP="00CB5D2E">
      <w:r>
        <w:br w:type="page"/>
      </w:r>
    </w:p>
    <w:p w14:paraId="08E75498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8" w:name="Задание8х6"/>
      <w:bookmarkStart w:id="139" w:name="_Toc1942569"/>
      <w:bookmarkEnd w:id="138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6</w:t>
      </w:r>
      <w:bookmarkEnd w:id="139"/>
    </w:p>
    <w:p w14:paraId="2DA4FC60" w14:textId="77777777" w:rsidR="00072B77" w:rsidRPr="00A94205" w:rsidRDefault="00072B77" w:rsidP="009025C9">
      <w:pPr>
        <w:pStyle w:val="2"/>
        <w:numPr>
          <w:ilvl w:val="0"/>
          <w:numId w:val="46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0" w:name="_Toc1942570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40"/>
    </w:p>
    <w:p w14:paraId="2D72A859" w14:textId="77777777" w:rsidR="00072B77" w:rsidRPr="00C17615" w:rsidRDefault="00072B77" w:rsidP="009025C9">
      <w:pPr>
        <w:pStyle w:val="3"/>
        <w:numPr>
          <w:ilvl w:val="1"/>
          <w:numId w:val="4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1" w:name="_Toc194257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4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2B11E06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</w:t>
      </w:r>
      <w:r>
        <w:t>технологию слияния и создать серию однотипных документов.</w:t>
      </w:r>
    </w:p>
    <w:p w14:paraId="7FD98ECA" w14:textId="77777777" w:rsidR="00072B77" w:rsidRPr="00C17615" w:rsidRDefault="00072B77" w:rsidP="009025C9">
      <w:pPr>
        <w:pStyle w:val="3"/>
        <w:numPr>
          <w:ilvl w:val="1"/>
          <w:numId w:val="4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2" w:name="_Toc194257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4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5847C794" w14:textId="77777777" w:rsidR="00072B77" w:rsidRPr="00A94205" w:rsidRDefault="00072B77" w:rsidP="009025C9">
      <w:pPr>
        <w:pStyle w:val="a8"/>
        <w:keepNext/>
        <w:keepLines/>
        <w:numPr>
          <w:ilvl w:val="0"/>
          <w:numId w:val="47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54C05DB1" w14:textId="77777777" w:rsidR="00072B77" w:rsidRPr="00C17615" w:rsidRDefault="00072B77" w:rsidP="009025C9">
      <w:pPr>
        <w:pStyle w:val="3"/>
        <w:numPr>
          <w:ilvl w:val="1"/>
          <w:numId w:val="46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3" w:name="_Toc194257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43"/>
    </w:p>
    <w:p w14:paraId="72D742D6" w14:textId="77777777" w:rsidR="00072B77" w:rsidRPr="00A94205" w:rsidRDefault="00072B77" w:rsidP="009025C9">
      <w:pPr>
        <w:pStyle w:val="a8"/>
        <w:keepNext/>
        <w:keepLines/>
        <w:numPr>
          <w:ilvl w:val="0"/>
          <w:numId w:val="48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472C0F64" w14:textId="77777777" w:rsidR="00072B77" w:rsidRDefault="00072B77" w:rsidP="009025C9">
      <w:pPr>
        <w:pStyle w:val="3"/>
        <w:numPr>
          <w:ilvl w:val="1"/>
          <w:numId w:val="46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4" w:name="_Toc194257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44"/>
    </w:p>
    <w:p w14:paraId="00574EB7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Создайте источник данных.</w:t>
      </w:r>
    </w:p>
    <w:p w14:paraId="30737EB9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Создайте основной документ, содержащий только текст постоянной части. Переменные части пока оставьте пустыми. </w:t>
      </w:r>
    </w:p>
    <w:p w14:paraId="59D15A8B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Установите курсов в место расположения первого информационного поля (после №). На вкладке Рассылки в группе Составление документа и вставка полей нажмите кнопку Вставить поля слияния. В открывшемся окне выберите поле Номер и нажмите кнопку Вставить. </w:t>
      </w:r>
    </w:p>
    <w:p w14:paraId="4F8B7ED5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Вставьте в документ остальные поля. </w:t>
      </w:r>
    </w:p>
    <w:p w14:paraId="358D8048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Используя команды группы Просмотр результатов, поочередно просмотрите все три справки. </w:t>
      </w:r>
    </w:p>
    <w:p w14:paraId="107F07E7" w14:textId="77777777" w:rsidR="00072B77" w:rsidRPr="00A27EF2" w:rsidRDefault="00072B77" w:rsidP="00BA3C0A">
      <w:pPr>
        <w:pStyle w:val="ab"/>
        <w:numPr>
          <w:ilvl w:val="0"/>
          <w:numId w:val="83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Сохраните основной документ.</w:t>
      </w:r>
    </w:p>
    <w:p w14:paraId="745ECFCE" w14:textId="77777777" w:rsidR="00072B77" w:rsidRPr="00CB5D2E" w:rsidRDefault="00072B77" w:rsidP="00BA3C0A">
      <w:pPr>
        <w:pStyle w:val="ab"/>
        <w:numPr>
          <w:ilvl w:val="0"/>
          <w:numId w:val="83"/>
        </w:numPr>
      </w:pPr>
      <w:r w:rsidRPr="00A27EF2">
        <w:rPr>
          <w:rFonts w:ascii="Times New Roman" w:hAnsi="Times New Roman"/>
          <w:sz w:val="26"/>
        </w:rPr>
        <w:t>Завершить слияние, раскрыв в группе Завершить список Найти и объединить. Выберите в этом списке команду Изменить отдельные документы. В диалоговом окне Составные новые документы выберите переключатель Все и нажмите кнопку ОК. Полученные в результате документы слияния можно редактировать и сохранять</w:t>
      </w:r>
    </w:p>
    <w:p w14:paraId="7456F616" w14:textId="77777777" w:rsidR="00072B77" w:rsidRDefault="00072B77" w:rsidP="009025C9">
      <w:pPr>
        <w:pStyle w:val="2"/>
        <w:numPr>
          <w:ilvl w:val="0"/>
          <w:numId w:val="46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45" w:name="_Toc1942575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45"/>
    </w:p>
    <w:p w14:paraId="472BABB1" w14:textId="77777777" w:rsidR="00072B77" w:rsidRDefault="00072B77" w:rsidP="00A27EF2">
      <w:r>
        <w:rPr>
          <w:noProof/>
          <w:lang w:eastAsia="ru-RU"/>
        </w:rPr>
        <w:drawing>
          <wp:inline distT="0" distB="0" distL="0" distR="0" wp14:anchorId="5F865253" wp14:editId="3F112FF1">
            <wp:extent cx="5940425" cy="1386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F52" w14:textId="77777777" w:rsidR="00072B77" w:rsidRDefault="00072B77" w:rsidP="00A27EF2">
      <w:r>
        <w:rPr>
          <w:noProof/>
          <w:lang w:eastAsia="ru-RU"/>
        </w:rPr>
        <w:lastRenderedPageBreak/>
        <w:drawing>
          <wp:inline distT="0" distB="0" distL="0" distR="0" wp14:anchorId="1168F8B6" wp14:editId="031A0E86">
            <wp:extent cx="5940425" cy="1358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DD2" w14:textId="77777777" w:rsidR="00072B77" w:rsidRPr="00A27EF2" w:rsidRDefault="00072B77" w:rsidP="00A27EF2">
      <w:r>
        <w:rPr>
          <w:noProof/>
          <w:lang w:eastAsia="ru-RU"/>
        </w:rPr>
        <w:drawing>
          <wp:inline distT="0" distB="0" distL="0" distR="0" wp14:anchorId="19ABEB32" wp14:editId="736A9FB3">
            <wp:extent cx="5940425" cy="1365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4CAD" w14:textId="77777777" w:rsidR="00072B77" w:rsidRPr="00290AFB" w:rsidRDefault="00072B77" w:rsidP="00A27EF2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</w:pPr>
      <w:r>
        <w:br w:type="page"/>
      </w:r>
    </w:p>
    <w:p w14:paraId="639742D7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6" w:name="Задание8х7"/>
      <w:bookmarkStart w:id="147" w:name="_Toc1942576"/>
      <w:bookmarkEnd w:id="146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7</w:t>
      </w:r>
      <w:bookmarkEnd w:id="147"/>
    </w:p>
    <w:p w14:paraId="3CEC2293" w14:textId="77777777" w:rsidR="00072B77" w:rsidRPr="00A94205" w:rsidRDefault="00072B77" w:rsidP="009025C9">
      <w:pPr>
        <w:pStyle w:val="2"/>
        <w:numPr>
          <w:ilvl w:val="0"/>
          <w:numId w:val="49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8" w:name="_Toc1942577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48"/>
    </w:p>
    <w:p w14:paraId="49F72D87" w14:textId="77777777" w:rsidR="00072B77" w:rsidRPr="00C17615" w:rsidRDefault="00072B77" w:rsidP="009025C9">
      <w:pPr>
        <w:pStyle w:val="3"/>
        <w:numPr>
          <w:ilvl w:val="1"/>
          <w:numId w:val="4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9" w:name="_Toc194257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4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A9A82DD" w14:textId="77777777" w:rsidR="00072B77" w:rsidRPr="00A94205" w:rsidRDefault="00072B77" w:rsidP="00C17615">
      <w:pPr>
        <w:pStyle w:val="a8"/>
        <w:jc w:val="left"/>
      </w:pPr>
      <w:r>
        <w:t>Разработать основной документ и источник данных для создания серии поздравительных писем.</w:t>
      </w:r>
    </w:p>
    <w:p w14:paraId="049B2491" w14:textId="77777777" w:rsidR="00072B77" w:rsidRPr="00C17615" w:rsidRDefault="00072B77" w:rsidP="009025C9">
      <w:pPr>
        <w:pStyle w:val="3"/>
        <w:numPr>
          <w:ilvl w:val="1"/>
          <w:numId w:val="4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0" w:name="_Toc194257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5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4ED67EB4" w14:textId="77777777" w:rsidR="00072B77" w:rsidRPr="00A94205" w:rsidRDefault="00072B77" w:rsidP="009025C9">
      <w:pPr>
        <w:pStyle w:val="a8"/>
        <w:keepNext/>
        <w:keepLines/>
        <w:numPr>
          <w:ilvl w:val="0"/>
          <w:numId w:val="50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15C7A9CB" w14:textId="77777777" w:rsidR="00072B77" w:rsidRPr="00C17615" w:rsidRDefault="00072B77" w:rsidP="009025C9">
      <w:pPr>
        <w:pStyle w:val="3"/>
        <w:numPr>
          <w:ilvl w:val="1"/>
          <w:numId w:val="49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1" w:name="_Toc194258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51"/>
    </w:p>
    <w:p w14:paraId="27C98187" w14:textId="77777777" w:rsidR="00072B77" w:rsidRPr="00A94205" w:rsidRDefault="00072B77" w:rsidP="009025C9">
      <w:pPr>
        <w:pStyle w:val="a8"/>
        <w:keepNext/>
        <w:keepLines/>
        <w:numPr>
          <w:ilvl w:val="0"/>
          <w:numId w:val="5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787AD508" w14:textId="77777777" w:rsidR="00072B77" w:rsidRDefault="00072B77" w:rsidP="009025C9">
      <w:pPr>
        <w:pStyle w:val="3"/>
        <w:numPr>
          <w:ilvl w:val="1"/>
          <w:numId w:val="49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2" w:name="_Toc194258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52"/>
    </w:p>
    <w:p w14:paraId="1B4B8E91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Создайте источник данных.</w:t>
      </w:r>
    </w:p>
    <w:p w14:paraId="3CA9117D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Создайте основной документ, содержащий только текст постоянной части. Переменные части пока оставьте пустыми. </w:t>
      </w:r>
    </w:p>
    <w:p w14:paraId="3D10C6D2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Установите курсов в место расположения первого информационного поля (после №). На вкладке Рассылки в группе Составление документа и вставка полей нажмите кнопку Вставить поля слияния. В открывшемся окне выберите поле Номер и нажмите кнопку Вставить. </w:t>
      </w:r>
    </w:p>
    <w:p w14:paraId="47A83B08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Вставьте в документ остальные поля. </w:t>
      </w:r>
    </w:p>
    <w:p w14:paraId="1BED8C75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Используя команды группы Просмотр результатов, поочередно просмотрите все три справки. </w:t>
      </w:r>
    </w:p>
    <w:p w14:paraId="03322339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Сохраните основной документ.</w:t>
      </w:r>
    </w:p>
    <w:p w14:paraId="357DF675" w14:textId="77777777" w:rsidR="00072B77" w:rsidRPr="00A27EF2" w:rsidRDefault="00072B77" w:rsidP="00BA3C0A">
      <w:pPr>
        <w:pStyle w:val="ab"/>
        <w:numPr>
          <w:ilvl w:val="0"/>
          <w:numId w:val="84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Завершить слияние, раскрыв в группе Завершить список Найти и объединить. Выберите в этом списке команду Изменить отдельные документы. В диалоговом окне Составные новые документы выберите переключатель Все и нажмите кнопку ОК. Полученные в результате документы слияния можно редактировать и сохранять</w:t>
      </w:r>
    </w:p>
    <w:p w14:paraId="3C64BB8D" w14:textId="77777777" w:rsidR="00072B77" w:rsidRDefault="00072B77" w:rsidP="009025C9">
      <w:pPr>
        <w:pStyle w:val="2"/>
        <w:numPr>
          <w:ilvl w:val="0"/>
          <w:numId w:val="49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53" w:name="_Toc1942582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53"/>
    </w:p>
    <w:p w14:paraId="7F7BE0EB" w14:textId="77777777" w:rsidR="00072B77" w:rsidRDefault="00072B77" w:rsidP="00C17615">
      <w:r>
        <w:t>Шаблон для поздравления:</w:t>
      </w:r>
    </w:p>
    <w:p w14:paraId="4E708943" w14:textId="77777777" w:rsidR="00072B77" w:rsidRDefault="00072B77" w:rsidP="00C17615">
      <w:r>
        <w:rPr>
          <w:noProof/>
          <w:lang w:eastAsia="ru-RU"/>
        </w:rPr>
        <w:drawing>
          <wp:inline distT="0" distB="0" distL="0" distR="0" wp14:anchorId="5C7D9242" wp14:editId="5860CE1C">
            <wp:extent cx="4914900" cy="191762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249" cy="19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4EACC6" w14:textId="77777777" w:rsidR="00072B77" w:rsidRDefault="00072B77" w:rsidP="00C17615">
      <w:r>
        <w:lastRenderedPageBreak/>
        <w:t>Поздравления:</w:t>
      </w:r>
    </w:p>
    <w:p w14:paraId="3B47152D" w14:textId="77777777" w:rsidR="00072B77" w:rsidRDefault="00072B77" w:rsidP="00A27EF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4CFE3BD" wp14:editId="06607BCB">
            <wp:extent cx="4373245" cy="1686186"/>
            <wp:effectExtent l="0" t="0" r="825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17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0432BE" w14:textId="77777777" w:rsidR="00072B77" w:rsidRDefault="00072B77" w:rsidP="00A27EF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E79BBB7" wp14:editId="5F233252">
            <wp:extent cx="4373426" cy="1695608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830" cy="17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4E61A2" wp14:editId="2E0468A2">
            <wp:extent cx="4373245" cy="169553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029" cy="17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1B833C" w14:textId="77777777" w:rsidR="00072B77" w:rsidRDefault="00072B77" w:rsidP="00A27EF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A2ECE16" wp14:editId="70A52DE1">
            <wp:extent cx="4394286" cy="1714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3280" cy="1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8650F6" w14:textId="77777777" w:rsidR="00072B77" w:rsidRDefault="00072B77" w:rsidP="00A27EF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BDE15BD" wp14:editId="61F4B705">
            <wp:extent cx="4373245" cy="170208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409" cy="17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5EDCE819" w14:textId="77777777" w:rsidR="00072B77" w:rsidRPr="00A94205" w:rsidRDefault="00072B77" w:rsidP="00A27EF2">
      <w:pPr>
        <w:pStyle w:val="1"/>
        <w:rPr>
          <w:rFonts w:ascii="Times New Roman" w:hAnsi="Times New Roman" w:cs="Times New Roman"/>
          <w:b/>
          <w:color w:val="auto"/>
        </w:rPr>
      </w:pPr>
      <w:bookmarkStart w:id="154" w:name="Задание8х8"/>
      <w:bookmarkStart w:id="155" w:name="_Toc1942583"/>
      <w:bookmarkEnd w:id="154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8</w:t>
      </w:r>
      <w:bookmarkEnd w:id="155"/>
    </w:p>
    <w:p w14:paraId="5BC0F54D" w14:textId="77777777" w:rsidR="00072B77" w:rsidRPr="00A94205" w:rsidRDefault="00072B77" w:rsidP="009025C9">
      <w:pPr>
        <w:pStyle w:val="2"/>
        <w:numPr>
          <w:ilvl w:val="0"/>
          <w:numId w:val="52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56" w:name="_Toc1942584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56"/>
    </w:p>
    <w:p w14:paraId="148F6C3C" w14:textId="77777777" w:rsidR="00072B77" w:rsidRPr="00C17615" w:rsidRDefault="00072B77" w:rsidP="009025C9">
      <w:pPr>
        <w:pStyle w:val="3"/>
        <w:numPr>
          <w:ilvl w:val="1"/>
          <w:numId w:val="5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7" w:name="_Toc194258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5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5D37E46E" w14:textId="77777777" w:rsidR="00072B77" w:rsidRPr="00A94205" w:rsidRDefault="00072B77" w:rsidP="00C17615">
      <w:pPr>
        <w:pStyle w:val="a8"/>
        <w:jc w:val="left"/>
      </w:pPr>
      <w:r w:rsidRPr="00A94205">
        <w:t xml:space="preserve">Исследовать технологию </w:t>
      </w:r>
      <w:r>
        <w:t>создания главного и вложенных документов.</w:t>
      </w:r>
    </w:p>
    <w:p w14:paraId="4443375D" w14:textId="77777777" w:rsidR="00072B77" w:rsidRPr="00C17615" w:rsidRDefault="00072B77" w:rsidP="009025C9">
      <w:pPr>
        <w:pStyle w:val="3"/>
        <w:numPr>
          <w:ilvl w:val="1"/>
          <w:numId w:val="5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8" w:name="_Toc194258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5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1AFB7BC" w14:textId="77777777" w:rsidR="00072B77" w:rsidRPr="00A27EF2" w:rsidRDefault="00072B77" w:rsidP="009025C9">
      <w:pPr>
        <w:pStyle w:val="a8"/>
        <w:keepNext/>
        <w:keepLines/>
        <w:numPr>
          <w:ilvl w:val="0"/>
          <w:numId w:val="5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2D28960B" w14:textId="77777777" w:rsidR="00072B77" w:rsidRPr="00A94205" w:rsidRDefault="00072B77" w:rsidP="009025C9">
      <w:pPr>
        <w:pStyle w:val="a8"/>
        <w:keepNext/>
        <w:keepLines/>
        <w:numPr>
          <w:ilvl w:val="0"/>
          <w:numId w:val="5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  <w:r>
        <w:t xml:space="preserve"> для вставки</w:t>
      </w:r>
    </w:p>
    <w:p w14:paraId="0910E94F" w14:textId="77777777" w:rsidR="00072B77" w:rsidRPr="00C17615" w:rsidRDefault="00072B77" w:rsidP="009025C9">
      <w:pPr>
        <w:pStyle w:val="3"/>
        <w:numPr>
          <w:ilvl w:val="1"/>
          <w:numId w:val="52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59" w:name="_Toc194258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59"/>
    </w:p>
    <w:p w14:paraId="68D32FD9" w14:textId="77777777" w:rsidR="00072B77" w:rsidRPr="00A94205" w:rsidRDefault="00072B77" w:rsidP="009025C9">
      <w:pPr>
        <w:pStyle w:val="a8"/>
        <w:keepNext/>
        <w:keepLines/>
        <w:numPr>
          <w:ilvl w:val="0"/>
          <w:numId w:val="54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вложенным файлом в формате .</w:t>
      </w:r>
      <w:r>
        <w:rPr>
          <w:lang w:val="en-US"/>
        </w:rPr>
        <w:t>docx</w:t>
      </w:r>
    </w:p>
    <w:p w14:paraId="08DF81DC" w14:textId="77777777" w:rsidR="00072B77" w:rsidRDefault="00072B77" w:rsidP="009025C9">
      <w:pPr>
        <w:pStyle w:val="3"/>
        <w:numPr>
          <w:ilvl w:val="1"/>
          <w:numId w:val="52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0" w:name="_Toc194258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60"/>
    </w:p>
    <w:p w14:paraId="0185893A" w14:textId="77777777" w:rsidR="00072B77" w:rsidRPr="00A27EF2" w:rsidRDefault="00072B77" w:rsidP="00BA3C0A">
      <w:pPr>
        <w:pStyle w:val="ab"/>
        <w:numPr>
          <w:ilvl w:val="0"/>
          <w:numId w:val="85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Откройте документ сложной структуры.</w:t>
      </w:r>
    </w:p>
    <w:p w14:paraId="7AEE214D" w14:textId="77777777" w:rsidR="00072B77" w:rsidRPr="00A27EF2" w:rsidRDefault="00072B77" w:rsidP="00BA3C0A">
      <w:pPr>
        <w:pStyle w:val="ab"/>
        <w:numPr>
          <w:ilvl w:val="0"/>
          <w:numId w:val="85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>Перейдите в режим структуры: вкладка Вид, группа Режим просмотра документа, команда Структура. На инструментальной ленте откроется функциональная вкладка Структура.</w:t>
      </w:r>
    </w:p>
    <w:p w14:paraId="1C807FC3" w14:textId="77777777" w:rsidR="00072B77" w:rsidRPr="00A27EF2" w:rsidRDefault="00072B77" w:rsidP="00BA3C0A">
      <w:pPr>
        <w:pStyle w:val="ab"/>
        <w:numPr>
          <w:ilvl w:val="0"/>
          <w:numId w:val="85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Ограничите количество отображаемых уровней заголовков. В группе Работа со структурой выберите предельный уровень в раскрывающемся списке Показать уровень, например, Уровень 4. </w:t>
      </w:r>
    </w:p>
    <w:p w14:paraId="08B2135E" w14:textId="77777777" w:rsidR="00072B77" w:rsidRPr="00A27EF2" w:rsidRDefault="00072B77" w:rsidP="00BA3C0A">
      <w:pPr>
        <w:pStyle w:val="ab"/>
        <w:numPr>
          <w:ilvl w:val="0"/>
          <w:numId w:val="85"/>
        </w:numPr>
        <w:rPr>
          <w:rFonts w:ascii="Times New Roman" w:hAnsi="Times New Roman"/>
          <w:sz w:val="26"/>
        </w:rPr>
      </w:pPr>
      <w:r w:rsidRPr="00A27EF2">
        <w:rPr>
          <w:rFonts w:ascii="Times New Roman" w:hAnsi="Times New Roman"/>
          <w:sz w:val="26"/>
        </w:rPr>
        <w:t xml:space="preserve">Выделите весь документ, который надо распределить по вложенным документам. </w:t>
      </w:r>
    </w:p>
    <w:p w14:paraId="329DA11D" w14:textId="77777777" w:rsidR="00072B77" w:rsidRDefault="00072B77" w:rsidP="00A27EF2">
      <w:pPr>
        <w:pStyle w:val="ab"/>
        <w:numPr>
          <w:ilvl w:val="0"/>
          <w:numId w:val="85"/>
        </w:numPr>
        <w:sectPr w:rsidR="00072B77" w:rsidSect="004B1D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27EF2">
        <w:rPr>
          <w:rFonts w:ascii="Times New Roman" w:hAnsi="Times New Roman"/>
          <w:sz w:val="26"/>
        </w:rPr>
        <w:t xml:space="preserve">Разверните группу Главный документ, нажав кнопку Показать документ, и в этой группе нажмите кнопку Создать. </w:t>
      </w:r>
    </w:p>
    <w:p w14:paraId="643AB691" w14:textId="77777777" w:rsidR="00072B77" w:rsidRDefault="00072B77" w:rsidP="00914B4E">
      <w:pPr>
        <w:pStyle w:val="2"/>
        <w:numPr>
          <w:ilvl w:val="0"/>
          <w:numId w:val="52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61" w:name="_Toc1942589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61"/>
    </w:p>
    <w:p w14:paraId="3B7ABB22" w14:textId="77777777" w:rsidR="00072B77" w:rsidRDefault="00072B77" w:rsidP="0082074B">
      <w:r>
        <w:t>Добавляем закладку в нужное место через панель вставка-&gt;ссылки-&gt;закладки</w:t>
      </w:r>
    </w:p>
    <w:p w14:paraId="6E69D4C0" w14:textId="77777777" w:rsidR="00072B77" w:rsidRDefault="00072B77" w:rsidP="0082074B">
      <w:r>
        <w:t xml:space="preserve"> </w:t>
      </w:r>
    </w:p>
    <w:p w14:paraId="6D13BBF0" w14:textId="77777777" w:rsidR="00072B77" w:rsidRDefault="00072B77" w:rsidP="0082074B">
      <w:r>
        <w:t xml:space="preserve">После этого создаем и вставляем пустое поле {Ctrl + F9} (выше текста). </w:t>
      </w:r>
    </w:p>
    <w:p w14:paraId="291DDF80" w14:textId="77777777" w:rsidR="00072B77" w:rsidRDefault="00072B77" w:rsidP="0082074B">
      <w:r>
        <w:t xml:space="preserve">1.Откройте для этого поля контекстное меню и выберите в нем команду Изменить поле. </w:t>
      </w:r>
    </w:p>
    <w:p w14:paraId="7A13E7F8" w14:textId="77777777" w:rsidR="00072B77" w:rsidRDefault="00072B77" w:rsidP="0082074B">
      <w:r>
        <w:t xml:space="preserve">2.В открывшемся диалоговом окне Поле выберите поле {Ask}. </w:t>
      </w:r>
    </w:p>
    <w:p w14:paraId="68B71751" w14:textId="77777777" w:rsidR="00072B77" w:rsidRDefault="00072B77" w:rsidP="0082074B">
      <w:r>
        <w:t xml:space="preserve">3.В поле Приглашение введите текст запроса, обращенного к пользователю, заполняющему бланк, например: Введите дату и время мероприятия. </w:t>
      </w:r>
    </w:p>
    <w:p w14:paraId="530672F0" w14:textId="77777777" w:rsidR="00072B77" w:rsidRDefault="00072B77" w:rsidP="0082074B">
      <w:r>
        <w:t xml:space="preserve">4.В поле Имя закладки запишите ВремяВстречи. </w:t>
      </w:r>
    </w:p>
    <w:p w14:paraId="39744C56" w14:textId="77777777" w:rsidR="00072B77" w:rsidRDefault="00072B77" w:rsidP="0082074B">
      <w:r>
        <w:t>(редактируем дальше по желанию)</w:t>
      </w:r>
    </w:p>
    <w:p w14:paraId="3DA14F57" w14:textId="77777777" w:rsidR="00072B77" w:rsidRDefault="00072B77" w:rsidP="0082074B">
      <w:r>
        <w:t xml:space="preserve"> </w:t>
      </w:r>
    </w:p>
    <w:p w14:paraId="706D9D1C" w14:textId="77777777" w:rsidR="00072B77" w:rsidRDefault="00072B77" w:rsidP="0082074B">
      <w:r>
        <w:lastRenderedPageBreak/>
        <w:t>Наконец создаем в том месте где делали закладку ВремяВстречи пустое поле {ctrl+F9} и заполняем пропуск в фигурных скобках наименованием ВремяВстречи</w:t>
      </w:r>
    </w:p>
    <w:p w14:paraId="38313994" w14:textId="77777777" w:rsidR="00072B77" w:rsidRPr="00A27EF2" w:rsidRDefault="00072B77" w:rsidP="00A27EF2">
      <w:pPr>
        <w:sectPr w:rsidR="00072B77" w:rsidRPr="00A27EF2" w:rsidSect="004B1D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После чего обновляем поле</w:t>
      </w:r>
    </w:p>
    <w:p w14:paraId="537AA6BA" w14:textId="77777777" w:rsidR="00072B77" w:rsidRDefault="00072B77" w:rsidP="00C17615">
      <w:r>
        <w:rPr>
          <w:noProof/>
          <w:lang w:eastAsia="ru-RU"/>
        </w:rPr>
        <w:drawing>
          <wp:inline distT="0" distB="0" distL="0" distR="0" wp14:anchorId="041E1FF9" wp14:editId="12BD4F2E">
            <wp:extent cx="5909094" cy="462323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0190" cy="4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235AFDBF" w14:textId="77777777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2" w:name="Задание8х9"/>
      <w:bookmarkStart w:id="163" w:name="_Toc1942590"/>
      <w:bookmarkEnd w:id="162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9</w:t>
      </w:r>
      <w:bookmarkEnd w:id="163"/>
    </w:p>
    <w:p w14:paraId="74C5497F" w14:textId="77777777" w:rsidR="00072B77" w:rsidRPr="00A94205" w:rsidRDefault="00072B77" w:rsidP="009025C9">
      <w:pPr>
        <w:pStyle w:val="2"/>
        <w:numPr>
          <w:ilvl w:val="0"/>
          <w:numId w:val="55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64" w:name="_Toc1942591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64"/>
    </w:p>
    <w:p w14:paraId="4FA1876B" w14:textId="77777777" w:rsidR="00072B77" w:rsidRPr="00C17615" w:rsidRDefault="00072B77" w:rsidP="00A27EF2">
      <w:pPr>
        <w:pStyle w:val="3"/>
        <w:numPr>
          <w:ilvl w:val="1"/>
          <w:numId w:val="5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5" w:name="_Toc194259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6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2D4FE80" w14:textId="77777777" w:rsidR="00072B77" w:rsidRPr="00A94205" w:rsidRDefault="00072B77" w:rsidP="00A27EF2">
      <w:pPr>
        <w:pStyle w:val="a8"/>
        <w:jc w:val="left"/>
      </w:pPr>
      <w:r w:rsidRPr="00A94205">
        <w:t xml:space="preserve">Исследовать </w:t>
      </w:r>
      <w:r>
        <w:t>механизм внесения изменений.</w:t>
      </w:r>
    </w:p>
    <w:p w14:paraId="403413D2" w14:textId="77777777" w:rsidR="00072B77" w:rsidRDefault="00072B77" w:rsidP="009025C9">
      <w:pPr>
        <w:pStyle w:val="3"/>
        <w:numPr>
          <w:ilvl w:val="1"/>
          <w:numId w:val="5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6" w:name="_Toc194259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66"/>
    </w:p>
    <w:p w14:paraId="28E93649" w14:textId="77777777" w:rsidR="00072B77" w:rsidRDefault="00072B77" w:rsidP="00BA3C0A">
      <w:pPr>
        <w:pStyle w:val="a8"/>
        <w:keepNext/>
        <w:keepLines/>
        <w:numPr>
          <w:ilvl w:val="0"/>
          <w:numId w:val="56"/>
        </w:numPr>
      </w:pPr>
      <w:r w:rsidRPr="00A94205">
        <w:t xml:space="preserve">Документ </w:t>
      </w:r>
      <w:r w:rsidRPr="00A27EF2">
        <w:t>Microsoft</w:t>
      </w:r>
      <w:r w:rsidRPr="007C3899">
        <w:t xml:space="preserve"> </w:t>
      </w:r>
      <w:r w:rsidRPr="00A27EF2">
        <w:t>Word</w:t>
      </w:r>
      <w:r>
        <w:t xml:space="preserve"> в формате </w:t>
      </w:r>
      <w:r w:rsidRPr="007C3899">
        <w:t>.</w:t>
      </w:r>
      <w:r w:rsidRPr="00A27EF2">
        <w:t>docx</w:t>
      </w:r>
    </w:p>
    <w:p w14:paraId="15D45495" w14:textId="77777777" w:rsidR="00072B77" w:rsidRPr="00A27EF2" w:rsidRDefault="00072B77" w:rsidP="00BA3C0A">
      <w:pPr>
        <w:pStyle w:val="a8"/>
        <w:keepNext/>
        <w:keepLines/>
        <w:numPr>
          <w:ilvl w:val="0"/>
          <w:numId w:val="5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  <w:r>
        <w:t xml:space="preserve"> для вставки</w:t>
      </w:r>
    </w:p>
    <w:p w14:paraId="0DBD853D" w14:textId="77777777" w:rsidR="00072B77" w:rsidRPr="00C17615" w:rsidRDefault="00072B77" w:rsidP="009025C9">
      <w:pPr>
        <w:pStyle w:val="3"/>
        <w:numPr>
          <w:ilvl w:val="1"/>
          <w:numId w:val="55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7" w:name="_Toc194259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67"/>
    </w:p>
    <w:p w14:paraId="3AAD35F9" w14:textId="77777777" w:rsidR="00072B77" w:rsidRPr="00A94205" w:rsidRDefault="00072B77" w:rsidP="00BA3C0A">
      <w:pPr>
        <w:pStyle w:val="a8"/>
        <w:keepNext/>
        <w:keepLines/>
        <w:numPr>
          <w:ilvl w:val="0"/>
          <w:numId w:val="8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вложенным файлом в формате .</w:t>
      </w:r>
      <w:r>
        <w:rPr>
          <w:lang w:val="en-US"/>
        </w:rPr>
        <w:t>docx</w:t>
      </w:r>
    </w:p>
    <w:p w14:paraId="21FC6FDE" w14:textId="77777777" w:rsidR="00072B77" w:rsidRDefault="00072B77" w:rsidP="009025C9">
      <w:pPr>
        <w:pStyle w:val="3"/>
        <w:numPr>
          <w:ilvl w:val="1"/>
          <w:numId w:val="55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8" w:name="_Toc194259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68"/>
    </w:p>
    <w:p w14:paraId="6C5C6C64" w14:textId="77777777" w:rsidR="00072B77" w:rsidRPr="00AE3C75" w:rsidRDefault="00072B77" w:rsidP="00AE3C75">
      <w:pPr>
        <w:pStyle w:val="ab"/>
        <w:numPr>
          <w:ilvl w:val="0"/>
          <w:numId w:val="90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 xml:space="preserve">Откройте свой главный документ и включите режим регистрации изменений. Для этого необходимо нажать кнопку Исправления в группе Отслеживание. </w:t>
      </w:r>
    </w:p>
    <w:p w14:paraId="30B722E1" w14:textId="77777777" w:rsidR="00072B77" w:rsidRPr="00AE3C75" w:rsidRDefault="00072B77" w:rsidP="00AE3C75">
      <w:pPr>
        <w:pStyle w:val="ab"/>
        <w:numPr>
          <w:ilvl w:val="0"/>
          <w:numId w:val="90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 xml:space="preserve">Откройте в главном документе любой вложенный документ в отдельном окне, дважды щелкнув по значку выделения, переведите его в режим регистрации изменений и внесите в него несколько изменений, добавив и удалив различные фрагменты текста. Абзацы, в которые внесены изменения, помечены вертикальными линиями. Сами изменения отформатированы другим цветом. </w:t>
      </w:r>
    </w:p>
    <w:p w14:paraId="7CC1D09A" w14:textId="77777777" w:rsidR="00072B77" w:rsidRPr="00AE3C75" w:rsidRDefault="00072B77" w:rsidP="00AE3C75">
      <w:pPr>
        <w:pStyle w:val="ab"/>
        <w:numPr>
          <w:ilvl w:val="0"/>
          <w:numId w:val="90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 xml:space="preserve">Изменения в документе можно просмотреть в нескольких режимах. Выбор режима осуществляется командой: группа Отслеживание, список Отобразить для проверки. Исследуйте все режимы просмотра. </w:t>
      </w:r>
    </w:p>
    <w:p w14:paraId="326C8CFF" w14:textId="12B7385A" w:rsidR="00072B77" w:rsidRDefault="00072B77" w:rsidP="00AE3C75">
      <w:pPr>
        <w:pStyle w:val="ab"/>
        <w:numPr>
          <w:ilvl w:val="0"/>
          <w:numId w:val="90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>Последовательный просмотр исправлений выполняется с помощью кнопок Далее и Назад в группе Изменения. Кнопка Принять позволяет утвердить текущее выделение и перейти к следующему изменению. Принятые исправления становятся частью исходного документа. Для отмены исправлений используют кнопку Отклонить.  С помощью списка Принять можно принять или отклонить сразу все изменения.  Сохраните документ с исправлениями в отчете.</w:t>
      </w:r>
    </w:p>
    <w:p w14:paraId="491B7718" w14:textId="77777777" w:rsidR="00072B77" w:rsidRDefault="00072B77" w:rsidP="00072B77"/>
    <w:p w14:paraId="468A60DF" w14:textId="77777777" w:rsidR="00072B77" w:rsidRDefault="00072B77" w:rsidP="00072B77"/>
    <w:p w14:paraId="6CA0066F" w14:textId="77777777" w:rsidR="00072B77" w:rsidRDefault="00072B77" w:rsidP="00072B77"/>
    <w:p w14:paraId="5223B481" w14:textId="77777777" w:rsidR="00072B77" w:rsidRDefault="00072B77" w:rsidP="00072B77"/>
    <w:p w14:paraId="3ED08D28" w14:textId="77777777" w:rsidR="00072B77" w:rsidRDefault="00072B77" w:rsidP="00072B77"/>
    <w:p w14:paraId="61C41EA1" w14:textId="77777777" w:rsidR="00072B77" w:rsidRPr="00072B77" w:rsidRDefault="00072B77" w:rsidP="00072B77"/>
    <w:p w14:paraId="0969DF97" w14:textId="551F21ED" w:rsidR="00072B77" w:rsidRDefault="00072B77" w:rsidP="009025C9">
      <w:pPr>
        <w:pStyle w:val="2"/>
        <w:numPr>
          <w:ilvl w:val="0"/>
          <w:numId w:val="55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69" w:name="_Toc1942596"/>
      <w:r w:rsidRPr="00A94205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69"/>
    </w:p>
    <w:p w14:paraId="3DB36C3D" w14:textId="77777777" w:rsidR="00072B77" w:rsidRDefault="00072B77" w:rsidP="008E657A">
      <w:pPr>
        <w:sectPr w:rsidR="00072B77" w:rsidSect="004B1D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4C2578" w14:textId="77777777" w:rsidR="00072B77" w:rsidRDefault="00072B77" w:rsidP="00C17615">
      <w:ins w:id="170" w:author="Bloodies" w:date="2019-02-24T22:48:00Z">
        <w:r>
          <w:rPr>
            <w:noProof/>
            <w:lang w:eastAsia="ru-RU"/>
          </w:rPr>
          <w:drawing>
            <wp:inline distT="0" distB="0" distL="0" distR="0" wp14:anchorId="03934246" wp14:editId="43623180">
              <wp:extent cx="5867400" cy="3695700"/>
              <wp:effectExtent l="0" t="0" r="0" b="0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3695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</w:ins>
      <w:r>
        <w:br w:type="page"/>
      </w:r>
    </w:p>
    <w:p w14:paraId="2F46471C" w14:textId="77777777" w:rsidR="00072B77" w:rsidRPr="00A94205" w:rsidRDefault="00072B77" w:rsidP="000313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1" w:name="Задание8х10"/>
      <w:bookmarkStart w:id="172" w:name="_Toc1942597"/>
      <w:bookmarkEnd w:id="171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.1</w:t>
      </w:r>
      <w:r>
        <w:rPr>
          <w:rFonts w:ascii="Times New Roman" w:hAnsi="Times New Roman" w:cs="Times New Roman"/>
          <w:b/>
          <w:color w:val="auto"/>
        </w:rPr>
        <w:t>0</w:t>
      </w:r>
      <w:bookmarkEnd w:id="172"/>
    </w:p>
    <w:p w14:paraId="3622C0D5" w14:textId="77777777" w:rsidR="00072B77" w:rsidRPr="00A94205" w:rsidRDefault="00072B77" w:rsidP="00BA3C0A">
      <w:pPr>
        <w:pStyle w:val="2"/>
        <w:numPr>
          <w:ilvl w:val="0"/>
          <w:numId w:val="57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73" w:name="_Toc1942598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73"/>
    </w:p>
    <w:p w14:paraId="6E4C860A" w14:textId="77777777" w:rsidR="00072B77" w:rsidRPr="00C17615" w:rsidRDefault="00072B77" w:rsidP="00BA3C0A">
      <w:pPr>
        <w:pStyle w:val="3"/>
        <w:numPr>
          <w:ilvl w:val="1"/>
          <w:numId w:val="5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4" w:name="_Toc194259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7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08BF2599" w14:textId="77777777" w:rsidR="00072B77" w:rsidRPr="008E657A" w:rsidRDefault="00072B77" w:rsidP="0003131F">
      <w:pPr>
        <w:pStyle w:val="a8"/>
        <w:jc w:val="left"/>
        <w:rPr>
          <w:lang w:val="en-US"/>
        </w:rPr>
      </w:pPr>
      <w:r w:rsidRPr="00A94205">
        <w:t xml:space="preserve">Исследовать </w:t>
      </w:r>
      <w:r>
        <w:t>технологию рецензирования документа</w:t>
      </w:r>
      <w:r>
        <w:rPr>
          <w:lang w:val="en-US"/>
        </w:rPr>
        <w:t>.</w:t>
      </w:r>
    </w:p>
    <w:p w14:paraId="28120AB7" w14:textId="77777777" w:rsidR="00072B77" w:rsidRPr="00C17615" w:rsidRDefault="00072B77" w:rsidP="00BA3C0A">
      <w:pPr>
        <w:pStyle w:val="3"/>
        <w:numPr>
          <w:ilvl w:val="1"/>
          <w:numId w:val="5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5" w:name="_Toc194260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7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5731E7CB" w14:textId="77777777" w:rsidR="00072B77" w:rsidRPr="00A94205" w:rsidRDefault="00072B77" w:rsidP="00BA3C0A">
      <w:pPr>
        <w:pStyle w:val="a8"/>
        <w:keepNext/>
        <w:keepLines/>
        <w:numPr>
          <w:ilvl w:val="0"/>
          <w:numId w:val="58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3096445E" w14:textId="77777777" w:rsidR="00072B77" w:rsidRPr="00C17615" w:rsidRDefault="00072B77" w:rsidP="00BA3C0A">
      <w:pPr>
        <w:pStyle w:val="3"/>
        <w:numPr>
          <w:ilvl w:val="1"/>
          <w:numId w:val="57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6" w:name="_Toc194260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76"/>
    </w:p>
    <w:p w14:paraId="0FC99A06" w14:textId="77777777" w:rsidR="00072B77" w:rsidRPr="00A94205" w:rsidRDefault="00072B77" w:rsidP="00BA3C0A">
      <w:pPr>
        <w:pStyle w:val="a8"/>
        <w:keepNext/>
        <w:keepLines/>
        <w:numPr>
          <w:ilvl w:val="0"/>
          <w:numId w:val="59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примечаниями в формате </w:t>
      </w:r>
      <w:r w:rsidRPr="007C3899">
        <w:t>.</w:t>
      </w:r>
      <w:r>
        <w:rPr>
          <w:lang w:val="en-US"/>
        </w:rPr>
        <w:t>docx</w:t>
      </w:r>
    </w:p>
    <w:p w14:paraId="4426A3C8" w14:textId="77777777" w:rsidR="00072B77" w:rsidRDefault="00072B77" w:rsidP="00BA3C0A">
      <w:pPr>
        <w:pStyle w:val="3"/>
        <w:numPr>
          <w:ilvl w:val="1"/>
          <w:numId w:val="57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7" w:name="_Toc194260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77"/>
    </w:p>
    <w:p w14:paraId="19661410" w14:textId="77777777" w:rsidR="00072B77" w:rsidRPr="00AE3C75" w:rsidRDefault="00072B77" w:rsidP="00AE3C75">
      <w:pPr>
        <w:pStyle w:val="ab"/>
        <w:numPr>
          <w:ilvl w:val="0"/>
          <w:numId w:val="88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>Откройте в главном документе любой вложенный документ в режиме редактирования.</w:t>
      </w:r>
    </w:p>
    <w:p w14:paraId="7C1C6C92" w14:textId="77777777" w:rsidR="00072B77" w:rsidRPr="00AE3C75" w:rsidRDefault="00072B77" w:rsidP="00AE3C75">
      <w:pPr>
        <w:pStyle w:val="ab"/>
        <w:numPr>
          <w:ilvl w:val="0"/>
          <w:numId w:val="88"/>
        </w:numPr>
        <w:rPr>
          <w:rFonts w:ascii="Times New Roman" w:hAnsi="Times New Roman"/>
          <w:sz w:val="26"/>
        </w:rPr>
      </w:pPr>
      <w:r w:rsidRPr="00AE3C75">
        <w:rPr>
          <w:rFonts w:ascii="Times New Roman" w:hAnsi="Times New Roman"/>
          <w:sz w:val="26"/>
        </w:rPr>
        <w:t>Добавьте в этот документ несколько примечаний. Для добавления примечания выделите фрагмент текста, к которому оно должно относитьс</w:t>
      </w:r>
      <w:r>
        <w:rPr>
          <w:rFonts w:ascii="Times New Roman" w:hAnsi="Times New Roman"/>
          <w:sz w:val="26"/>
        </w:rPr>
        <w:t>я, и нажмите кнопку Создать при</w:t>
      </w:r>
      <w:r w:rsidRPr="00AE3C75">
        <w:rPr>
          <w:rFonts w:ascii="Times New Roman" w:hAnsi="Times New Roman"/>
          <w:sz w:val="26"/>
        </w:rPr>
        <w:t xml:space="preserve">мечание в группе Примечание. Введите текст примечания в появившуюся область. </w:t>
      </w:r>
    </w:p>
    <w:p w14:paraId="697E172C" w14:textId="77777777" w:rsidR="00072B77" w:rsidRDefault="00072B77" w:rsidP="00BA3C0A">
      <w:pPr>
        <w:pStyle w:val="2"/>
        <w:numPr>
          <w:ilvl w:val="0"/>
          <w:numId w:val="57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78" w:name="_Toc1942603"/>
      <w:commentRangeStart w:id="179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commentRangeEnd w:id="179"/>
      <w:r>
        <w:rPr>
          <w:rStyle w:val="afd"/>
          <w:rFonts w:ascii="Times New Roman" w:eastAsiaTheme="minorEastAsia" w:hAnsi="Times New Roman" w:cs="Times New Roman"/>
          <w:color w:val="auto"/>
        </w:rPr>
        <w:commentReference w:id="179"/>
      </w:r>
      <w:bookmarkEnd w:id="178"/>
    </w:p>
    <w:p w14:paraId="254BCFD3" w14:textId="77777777" w:rsidR="00072B77" w:rsidRDefault="00072B77" w:rsidP="0003131F">
      <w:r>
        <w:rPr>
          <w:noProof/>
          <w:lang w:eastAsia="ru-RU"/>
        </w:rPr>
        <w:drawing>
          <wp:inline distT="0" distB="0" distL="0" distR="0" wp14:anchorId="2911CC93" wp14:editId="2AE1EB69">
            <wp:extent cx="5940425" cy="15754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726" w14:textId="77777777" w:rsidR="00072B77" w:rsidRDefault="00072B77" w:rsidP="0003131F">
      <w:commentRangeStart w:id="180"/>
      <w:commentRangeStart w:id="181"/>
      <w:r>
        <w:t>Какой-то текст</w:t>
      </w:r>
      <w:commentRangeEnd w:id="180"/>
      <w:r>
        <w:rPr>
          <w:rStyle w:val="afd"/>
        </w:rPr>
        <w:commentReference w:id="180"/>
      </w:r>
      <w:commentRangeEnd w:id="181"/>
    </w:p>
    <w:p w14:paraId="3FFDB12B" w14:textId="77777777" w:rsidR="00072B77" w:rsidRDefault="00072B77" w:rsidP="0003131F">
      <w:r>
        <w:rPr>
          <w:rStyle w:val="afd"/>
        </w:rPr>
        <w:commentReference w:id="181"/>
      </w:r>
      <w:r>
        <w:rPr>
          <w:noProof/>
          <w:lang w:eastAsia="ru-RU"/>
        </w:rPr>
        <w:drawing>
          <wp:inline distT="0" distB="0" distL="0" distR="0" wp14:anchorId="3810E3FA" wp14:editId="7B06B693">
            <wp:extent cx="5940425" cy="13131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829BD6" w14:textId="77777777" w:rsidR="00072B77" w:rsidRPr="00A94205" w:rsidRDefault="00072B77" w:rsidP="000313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2" w:name="Задание8х11"/>
      <w:bookmarkStart w:id="183" w:name="_Toc1942604"/>
      <w:bookmarkEnd w:id="182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r w:rsidRPr="00A94205">
        <w:rPr>
          <w:rFonts w:ascii="Times New Roman" w:hAnsi="Times New Roman" w:cs="Times New Roman"/>
          <w:b/>
          <w:color w:val="auto"/>
        </w:rPr>
        <w:t>.1</w:t>
      </w:r>
      <w:r>
        <w:rPr>
          <w:rFonts w:ascii="Times New Roman" w:hAnsi="Times New Roman" w:cs="Times New Roman"/>
          <w:b/>
          <w:color w:val="auto"/>
        </w:rPr>
        <w:t>1</w:t>
      </w:r>
      <w:bookmarkEnd w:id="183"/>
    </w:p>
    <w:p w14:paraId="67A112B8" w14:textId="77777777" w:rsidR="00072B77" w:rsidRPr="00A94205" w:rsidRDefault="00072B77" w:rsidP="00BA3C0A">
      <w:pPr>
        <w:pStyle w:val="2"/>
        <w:numPr>
          <w:ilvl w:val="0"/>
          <w:numId w:val="60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84" w:name="_Toc1942605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84"/>
    </w:p>
    <w:p w14:paraId="2957FC9B" w14:textId="77777777" w:rsidR="00072B77" w:rsidRPr="00C17615" w:rsidRDefault="00072B77" w:rsidP="00BA3C0A">
      <w:pPr>
        <w:pStyle w:val="3"/>
        <w:numPr>
          <w:ilvl w:val="1"/>
          <w:numId w:val="6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5" w:name="_Toc194260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8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F829609" w14:textId="77777777" w:rsidR="00072B77" w:rsidRPr="00A94205" w:rsidRDefault="00072B77" w:rsidP="0003131F">
      <w:pPr>
        <w:pStyle w:val="a8"/>
        <w:jc w:val="left"/>
      </w:pPr>
      <w:r w:rsidRPr="00A94205">
        <w:t xml:space="preserve">Исследовать </w:t>
      </w:r>
      <w:r>
        <w:t>средства для настройки ограничений форматирования и редактирования.</w:t>
      </w:r>
    </w:p>
    <w:p w14:paraId="3FC294F0" w14:textId="77777777" w:rsidR="00072B77" w:rsidRPr="00C17615" w:rsidRDefault="00072B77" w:rsidP="00BA3C0A">
      <w:pPr>
        <w:pStyle w:val="3"/>
        <w:numPr>
          <w:ilvl w:val="1"/>
          <w:numId w:val="6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6" w:name="_Toc194260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8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6D88179" w14:textId="77777777" w:rsidR="00072B77" w:rsidRPr="00A94205" w:rsidRDefault="00072B77" w:rsidP="00BA3C0A">
      <w:pPr>
        <w:pStyle w:val="a8"/>
        <w:keepNext/>
        <w:keepLines/>
        <w:numPr>
          <w:ilvl w:val="0"/>
          <w:numId w:val="6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Pr="00A94205">
        <w:rPr>
          <w:lang w:val="en-US"/>
        </w:rPr>
        <w:t>Word</w:t>
      </w:r>
      <w:r>
        <w:t xml:space="preserve"> в формате </w:t>
      </w:r>
      <w:r w:rsidRPr="007C3899">
        <w:t>.</w:t>
      </w:r>
      <w:r>
        <w:rPr>
          <w:lang w:val="en-US"/>
        </w:rPr>
        <w:t>docx</w:t>
      </w:r>
    </w:p>
    <w:p w14:paraId="5AEBC0F8" w14:textId="77777777" w:rsidR="00072B77" w:rsidRPr="00C17615" w:rsidRDefault="00072B77" w:rsidP="00BA3C0A">
      <w:pPr>
        <w:pStyle w:val="3"/>
        <w:numPr>
          <w:ilvl w:val="1"/>
          <w:numId w:val="60"/>
        </w:numPr>
        <w:spacing w:before="160" w:after="80" w:line="240" w:lineRule="auto"/>
        <w:ind w:left="0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7" w:name="_Toc194260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87"/>
    </w:p>
    <w:p w14:paraId="2156C4E9" w14:textId="77777777" w:rsidR="00072B77" w:rsidRPr="00A94205" w:rsidRDefault="00072B77" w:rsidP="00AE3C75">
      <w:pPr>
        <w:pStyle w:val="a8"/>
        <w:keepNext/>
        <w:keepLines/>
        <w:numPr>
          <w:ilvl w:val="0"/>
          <w:numId w:val="62"/>
        </w:numPr>
        <w:jc w:val="left"/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Pr="00A94205">
        <w:rPr>
          <w:lang w:val="en-US"/>
        </w:rPr>
        <w:t>Word</w:t>
      </w:r>
      <w:r>
        <w:t xml:space="preserve"> с запретом на редактирование в формате </w:t>
      </w:r>
      <w:r w:rsidRPr="007C3899">
        <w:t>.</w:t>
      </w:r>
      <w:r>
        <w:rPr>
          <w:lang w:val="en-US"/>
        </w:rPr>
        <w:t>docx</w:t>
      </w:r>
    </w:p>
    <w:p w14:paraId="18CCD7D1" w14:textId="77777777" w:rsidR="00072B77" w:rsidRDefault="00072B77" w:rsidP="00BA3C0A">
      <w:pPr>
        <w:pStyle w:val="3"/>
        <w:numPr>
          <w:ilvl w:val="1"/>
          <w:numId w:val="60"/>
        </w:numPr>
        <w:spacing w:before="160" w:after="80" w:line="240" w:lineRule="auto"/>
        <w:ind w:left="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8" w:name="_Toc194260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88"/>
    </w:p>
    <w:p w14:paraId="0580371C" w14:textId="77777777" w:rsidR="00072B77" w:rsidRDefault="00072B77" w:rsidP="00AE3C75">
      <w:pPr>
        <w:pStyle w:val="ab"/>
        <w:numPr>
          <w:ilvl w:val="0"/>
          <w:numId w:val="92"/>
        </w:numPr>
      </w:pPr>
      <w:r>
        <w:t>На панели Ограничить форматирование установите флажок Ограничить набор раз-решенных стилей.</w:t>
      </w:r>
    </w:p>
    <w:p w14:paraId="22CED9E8" w14:textId="77777777" w:rsidR="00072B77" w:rsidRDefault="00072B77" w:rsidP="00AE3C75">
      <w:pPr>
        <w:pStyle w:val="ab"/>
        <w:numPr>
          <w:ilvl w:val="0"/>
          <w:numId w:val="92"/>
        </w:numPr>
      </w:pPr>
      <w:r>
        <w:t xml:space="preserve">Выберите гиперссылку Настройки. Откроется диалоговое окно Ограничения на форматирование. В этом окне можно установить флажки стилей, которые разрешены для применения. </w:t>
      </w:r>
    </w:p>
    <w:p w14:paraId="748A5D9D" w14:textId="77777777" w:rsidR="00072B77" w:rsidRDefault="00072B77" w:rsidP="00AE3C75">
      <w:pPr>
        <w:pStyle w:val="ab"/>
        <w:numPr>
          <w:ilvl w:val="0"/>
          <w:numId w:val="92"/>
        </w:numPr>
      </w:pPr>
      <w:r>
        <w:t>Для настройки ограничений редактирования необходимо в области задач Ограничить форматирование выставить флажок Разрешить только указанный способ редактирования документа и выбрать режим редактирования в списке:</w:t>
      </w:r>
    </w:p>
    <w:p w14:paraId="7B36430C" w14:textId="77777777" w:rsidR="00072B77" w:rsidRDefault="00072B77" w:rsidP="00AE3C75">
      <w:pPr>
        <w:pStyle w:val="ab"/>
        <w:numPr>
          <w:ilvl w:val="0"/>
          <w:numId w:val="94"/>
        </w:numPr>
      </w:pPr>
      <w:r>
        <w:t>В режиме Запись исправлений программа фиксирует все, что вносят в документ редакторы и рецензенты.</w:t>
      </w:r>
    </w:p>
    <w:p w14:paraId="6BB71CAA" w14:textId="77777777" w:rsidR="00072B77" w:rsidRDefault="00072B77" w:rsidP="00AE3C75">
      <w:pPr>
        <w:pStyle w:val="ab"/>
        <w:numPr>
          <w:ilvl w:val="0"/>
          <w:numId w:val="94"/>
        </w:numPr>
      </w:pPr>
      <w:r>
        <w:t xml:space="preserve">В режиме Примечания рецензенты документа имеют право создавать примечания, но им запрещено непосредственно редактировать текст. </w:t>
      </w:r>
    </w:p>
    <w:p w14:paraId="6AD3A8F4" w14:textId="77777777" w:rsidR="00072B77" w:rsidRDefault="00072B77" w:rsidP="00AE3C75">
      <w:pPr>
        <w:pStyle w:val="ab"/>
        <w:numPr>
          <w:ilvl w:val="0"/>
          <w:numId w:val="94"/>
        </w:numPr>
      </w:pPr>
      <w:r>
        <w:t xml:space="preserve">В режиме Ввод данных в поля форм запрещается редактирование документа, кроме ввода данных в электронные формы. </w:t>
      </w:r>
    </w:p>
    <w:p w14:paraId="55059AF1" w14:textId="77777777" w:rsidR="00072B77" w:rsidRDefault="00072B77" w:rsidP="00AE3C75">
      <w:pPr>
        <w:pStyle w:val="ab"/>
        <w:numPr>
          <w:ilvl w:val="0"/>
          <w:numId w:val="94"/>
        </w:numPr>
      </w:pPr>
      <w:r>
        <w:t xml:space="preserve">В режиме Только чтение запрещаются любые изменения документа. </w:t>
      </w:r>
    </w:p>
    <w:p w14:paraId="5315E498" w14:textId="77777777" w:rsidR="00072B77" w:rsidRPr="00AE3C75" w:rsidRDefault="00072B77" w:rsidP="00AE3C75">
      <w:pPr>
        <w:pStyle w:val="ab"/>
        <w:numPr>
          <w:ilvl w:val="0"/>
          <w:numId w:val="92"/>
        </w:numPr>
      </w:pPr>
      <w:r>
        <w:t>Самостоятельно исследуйте флажки в разделе Форматирование в окне Ограничения на форматирование.</w:t>
      </w:r>
    </w:p>
    <w:p w14:paraId="09EF7B48" w14:textId="77777777" w:rsidR="00072B77" w:rsidRDefault="00072B77" w:rsidP="00BA3C0A">
      <w:pPr>
        <w:pStyle w:val="2"/>
        <w:numPr>
          <w:ilvl w:val="0"/>
          <w:numId w:val="60"/>
        </w:numPr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  <w:color w:val="auto"/>
        </w:rPr>
      </w:pPr>
      <w:bookmarkStart w:id="189" w:name="_Toc1942610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89"/>
    </w:p>
    <w:p w14:paraId="43592763" w14:textId="77777777" w:rsidR="00072B77" w:rsidRDefault="00072B77" w:rsidP="00C17615">
      <w:r>
        <w:rPr>
          <w:noProof/>
          <w:lang w:eastAsia="ru-RU"/>
        </w:rPr>
        <w:drawing>
          <wp:inline distT="0" distB="0" distL="0" distR="0" wp14:anchorId="4B970D8D" wp14:editId="7CEFC6A4">
            <wp:extent cx="1801047" cy="2054831"/>
            <wp:effectExtent l="0" t="0" r="889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9579" cy="21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DD93" w14:textId="77777777" w:rsidR="00072B77" w:rsidRDefault="00072B77" w:rsidP="00C17615"/>
    <w:p w14:paraId="3ED0775B" w14:textId="77777777" w:rsidR="00072B77" w:rsidRDefault="00072B77"/>
    <w:sectPr w:rsidR="00072B77" w:rsidSect="004B1DA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9" w:author="Bloodies" w:date="2019-02-24T22:54:00Z" w:initials="B">
    <w:p w14:paraId="15A47B6A" w14:textId="77777777" w:rsidR="00072B77" w:rsidRPr="00AE3C75" w:rsidRDefault="00072B77">
      <w:pPr>
        <w:pStyle w:val="afe"/>
      </w:pPr>
      <w:r>
        <w:rPr>
          <w:rStyle w:val="afd"/>
        </w:rPr>
        <w:annotationRef/>
      </w:r>
      <w:r>
        <w:t>Приложение оформлено на 10 из 10</w:t>
      </w:r>
    </w:p>
  </w:comment>
  <w:comment w:id="180" w:author="Bloodies" w:date="2019-02-24T22:55:00Z" w:initials="B">
    <w:p w14:paraId="621F5278" w14:textId="77777777" w:rsidR="00072B77" w:rsidRDefault="00072B77">
      <w:pPr>
        <w:pStyle w:val="afe"/>
      </w:pPr>
      <w:r>
        <w:rPr>
          <w:rStyle w:val="afd"/>
        </w:rPr>
        <w:annotationRef/>
      </w:r>
      <w:r>
        <w:t>Что вы понимаете под этим абзацем</w:t>
      </w:r>
    </w:p>
  </w:comment>
  <w:comment w:id="181" w:author="Bloodies" w:date="2019-02-24T22:56:00Z" w:initials="B">
    <w:p w14:paraId="66ABB1F0" w14:textId="77777777" w:rsidR="00072B77" w:rsidRDefault="00072B77">
      <w:pPr>
        <w:pStyle w:val="afe"/>
      </w:pPr>
      <w:r>
        <w:rPr>
          <w:rStyle w:val="afd"/>
        </w:rPr>
        <w:annotationRef/>
      </w:r>
      <w:r>
        <w:rPr>
          <w:noProof/>
          <w:lang w:eastAsia="ru-RU"/>
        </w:rPr>
        <w:drawing>
          <wp:inline distT="0" distB="0" distL="0" distR="0" wp14:anchorId="2C0AD906" wp14:editId="373472DA">
            <wp:extent cx="1938712" cy="733775"/>
            <wp:effectExtent l="0" t="0" r="444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72888" cy="7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370D" w14:textId="77777777" w:rsidR="00072B77" w:rsidRDefault="00072B77">
      <w:pPr>
        <w:pStyle w:val="afe"/>
      </w:pPr>
      <w:r>
        <w:t>Чтобы изменить параметры надо нажать сюда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A47B6A" w15:done="0"/>
  <w15:commentEx w15:paraId="621F5278" w15:done="0"/>
  <w15:commentEx w15:paraId="63D6370D" w15:paraIdParent="621F52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BFCD2" w14:textId="77777777" w:rsidR="006E7407" w:rsidRDefault="006E7407" w:rsidP="00072B77">
      <w:pPr>
        <w:spacing w:after="0" w:line="240" w:lineRule="auto"/>
      </w:pPr>
      <w:r>
        <w:separator/>
      </w:r>
    </w:p>
  </w:endnote>
  <w:endnote w:type="continuationSeparator" w:id="0">
    <w:p w14:paraId="023A423C" w14:textId="77777777" w:rsidR="006E7407" w:rsidRDefault="006E7407" w:rsidP="00072B77">
      <w:pPr>
        <w:spacing w:after="0" w:line="240" w:lineRule="auto"/>
      </w:pPr>
      <w:r>
        <w:continuationSeparator/>
      </w:r>
    </w:p>
  </w:endnote>
  <w:endnote w:id="1">
    <w:p w14:paraId="5A70A0A8" w14:textId="77777777" w:rsidR="00072B77" w:rsidRDefault="00072B77">
      <w:pPr>
        <w:pStyle w:val="af3"/>
      </w:pPr>
      <w:r>
        <w:rPr>
          <w:rStyle w:val="af5"/>
        </w:rPr>
        <w:endnoteRef/>
      </w:r>
      <w:r>
        <w:t xml:space="preserve"> Концевая сноска - </w:t>
      </w:r>
      <w:r w:rsidRPr="005D745F">
        <w:t>ссылка вне основного текста на источник информации, использованный при написании статьи, или комментарий</w:t>
      </w:r>
      <w:r>
        <w:t>. Располагается в конце всего документа.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03050" w14:textId="77777777" w:rsidR="00072B77" w:rsidRDefault="00072B77" w:rsidP="00F16B8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360493"/>
      <w:docPartObj>
        <w:docPartGallery w:val="Page Numbers (Bottom of Page)"/>
        <w:docPartUnique/>
      </w:docPartObj>
    </w:sdtPr>
    <w:sdtEndPr/>
    <w:sdtContent>
      <w:p w14:paraId="1CFED331" w14:textId="77777777" w:rsidR="00072B77" w:rsidRDefault="00072B77" w:rsidP="00F16B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98147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D71C440" w14:textId="6E2002CA" w:rsidR="00072B77" w:rsidRPr="00713F98" w:rsidRDefault="00072B77" w:rsidP="00F16B8B">
        <w:pPr>
          <w:pStyle w:val="a5"/>
          <w:jc w:val="center"/>
          <w:rPr>
            <w:sz w:val="22"/>
            <w:szCs w:val="22"/>
          </w:rPr>
        </w:pPr>
        <w:r w:rsidRPr="00713F98">
          <w:rPr>
            <w:sz w:val="22"/>
            <w:szCs w:val="22"/>
          </w:rPr>
          <w:fldChar w:fldCharType="begin"/>
        </w:r>
        <w:r w:rsidRPr="00713F98">
          <w:rPr>
            <w:sz w:val="22"/>
            <w:szCs w:val="22"/>
          </w:rPr>
          <w:instrText>PAGE   \* MERGEFORMAT</w:instrText>
        </w:r>
        <w:r w:rsidRPr="00713F98">
          <w:rPr>
            <w:sz w:val="22"/>
            <w:szCs w:val="22"/>
          </w:rPr>
          <w:fldChar w:fldCharType="separate"/>
        </w:r>
        <w:r w:rsidR="00D01F20">
          <w:rPr>
            <w:noProof/>
            <w:sz w:val="22"/>
            <w:szCs w:val="22"/>
          </w:rPr>
          <w:t>20</w:t>
        </w:r>
        <w:r w:rsidRPr="00713F98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37FB8" w14:textId="77777777" w:rsidR="006E7407" w:rsidRDefault="006E7407" w:rsidP="00072B77">
      <w:pPr>
        <w:spacing w:after="0" w:line="240" w:lineRule="auto"/>
      </w:pPr>
      <w:r>
        <w:separator/>
      </w:r>
    </w:p>
  </w:footnote>
  <w:footnote w:type="continuationSeparator" w:id="0">
    <w:p w14:paraId="40EEAA38" w14:textId="77777777" w:rsidR="006E7407" w:rsidRDefault="006E7407" w:rsidP="00072B77">
      <w:pPr>
        <w:spacing w:after="0" w:line="240" w:lineRule="auto"/>
      </w:pPr>
      <w:r>
        <w:continuationSeparator/>
      </w:r>
    </w:p>
  </w:footnote>
  <w:footnote w:id="1">
    <w:p w14:paraId="7226ED75" w14:textId="77777777" w:rsidR="00072B77" w:rsidRDefault="00072B77">
      <w:pPr>
        <w:pStyle w:val="af0"/>
      </w:pPr>
      <w:r>
        <w:rPr>
          <w:rStyle w:val="af2"/>
        </w:rPr>
        <w:footnoteRef/>
      </w:r>
      <w:r>
        <w:t xml:space="preserve"> Сноска</w:t>
      </w:r>
      <w:r>
        <w:fldChar w:fldCharType="begin"/>
      </w:r>
      <w:r>
        <w:instrText xml:space="preserve"> XE "Вставка в документ" </w:instrText>
      </w:r>
      <w:r>
        <w:fldChar w:fldCharType="end"/>
      </w:r>
      <w:r>
        <w:t xml:space="preserve"> - </w:t>
      </w:r>
      <w:r w:rsidRPr="005D745F">
        <w:t>ссылка вне основного текста на источник информации, использованный при написании статьи, или комментарий</w:t>
      </w:r>
      <w:r>
        <w:t>. Располагается на той же странице где и ссылка на сноску.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93F"/>
    <w:multiLevelType w:val="hybridMultilevel"/>
    <w:tmpl w:val="FD962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96FB2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E82257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F9417C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26870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6C0328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55033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8B4668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066B2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E144D07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E866514"/>
    <w:multiLevelType w:val="hybridMultilevel"/>
    <w:tmpl w:val="645475AE"/>
    <w:lvl w:ilvl="0" w:tplc="9844E3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8770C"/>
    <w:multiLevelType w:val="hybridMultilevel"/>
    <w:tmpl w:val="5D04BE98"/>
    <w:lvl w:ilvl="0" w:tplc="960E0A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435E4"/>
    <w:multiLevelType w:val="hybridMultilevel"/>
    <w:tmpl w:val="42E48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8747D"/>
    <w:multiLevelType w:val="hybridMultilevel"/>
    <w:tmpl w:val="4DC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6EE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DA0C5C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21582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2904B75"/>
    <w:multiLevelType w:val="hybridMultilevel"/>
    <w:tmpl w:val="05701B00"/>
    <w:lvl w:ilvl="0" w:tplc="19C299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DD5E78"/>
    <w:multiLevelType w:val="hybridMultilevel"/>
    <w:tmpl w:val="56BAB000"/>
    <w:lvl w:ilvl="0" w:tplc="575E02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3E4C18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7F13609"/>
    <w:multiLevelType w:val="hybridMultilevel"/>
    <w:tmpl w:val="9064F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84AA4"/>
    <w:multiLevelType w:val="hybridMultilevel"/>
    <w:tmpl w:val="7C507B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A5E4D64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1D6F06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C0F31B3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EE1ECE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F63FF9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5A372E"/>
    <w:multiLevelType w:val="hybridMultilevel"/>
    <w:tmpl w:val="62421A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1E3B056D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1FF07740"/>
    <w:multiLevelType w:val="hybridMultilevel"/>
    <w:tmpl w:val="A2229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FA721D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1B14B71"/>
    <w:multiLevelType w:val="hybridMultilevel"/>
    <w:tmpl w:val="E09C5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960365"/>
    <w:multiLevelType w:val="hybridMultilevel"/>
    <w:tmpl w:val="BFF24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4B139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2534772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5904320"/>
    <w:multiLevelType w:val="hybridMultilevel"/>
    <w:tmpl w:val="BBD8D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B22D8D"/>
    <w:multiLevelType w:val="hybridMultilevel"/>
    <w:tmpl w:val="6698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A407A9"/>
    <w:multiLevelType w:val="hybridMultilevel"/>
    <w:tmpl w:val="16981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FE01CC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76549B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3B5C8A"/>
    <w:multiLevelType w:val="hybridMultilevel"/>
    <w:tmpl w:val="B1C2F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2ECD2F0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2B75912"/>
    <w:multiLevelType w:val="hybridMultilevel"/>
    <w:tmpl w:val="97C4CE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32E8279F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34305CB7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45A0EDC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34F84C5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352B5FD8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35FB2729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37A568E3"/>
    <w:multiLevelType w:val="hybridMultilevel"/>
    <w:tmpl w:val="3304A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F90DB6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E0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3A6C1094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3AE3517D"/>
    <w:multiLevelType w:val="hybridMultilevel"/>
    <w:tmpl w:val="F89CF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867717"/>
    <w:multiLevelType w:val="hybridMultilevel"/>
    <w:tmpl w:val="03E6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0B5572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40D85E2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D70E47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46C94C84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E3D6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482878D3"/>
    <w:multiLevelType w:val="hybridMultilevel"/>
    <w:tmpl w:val="193EE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610144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9028CF"/>
    <w:multiLevelType w:val="hybridMultilevel"/>
    <w:tmpl w:val="AEEE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497FEA"/>
    <w:multiLevelType w:val="multilevel"/>
    <w:tmpl w:val="05B69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4BF82C2F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4D3666BB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0522AD1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52329E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5054617B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B84E0D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AB4A8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55D92B29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58C1301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5D7776FD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5F6445F1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946A22"/>
    <w:multiLevelType w:val="multilevel"/>
    <w:tmpl w:val="34B2E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0F864DC"/>
    <w:multiLevelType w:val="hybridMultilevel"/>
    <w:tmpl w:val="33A8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A6489A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65EB2E24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67AD1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BD92BC6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D57873"/>
    <w:multiLevelType w:val="hybridMultilevel"/>
    <w:tmpl w:val="5ED0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7502ED"/>
    <w:multiLevelType w:val="hybridMultilevel"/>
    <w:tmpl w:val="CD667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E97113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40F2D66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3B349C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783C7B3D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1B1FB3"/>
    <w:multiLevelType w:val="hybridMultilevel"/>
    <w:tmpl w:val="AE766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7F7A3390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7F94265D"/>
    <w:multiLevelType w:val="hybridMultilevel"/>
    <w:tmpl w:val="0E901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1"/>
  </w:num>
  <w:num w:numId="2">
    <w:abstractNumId w:val="79"/>
  </w:num>
  <w:num w:numId="3">
    <w:abstractNumId w:val="57"/>
  </w:num>
  <w:num w:numId="4">
    <w:abstractNumId w:val="87"/>
  </w:num>
  <w:num w:numId="5">
    <w:abstractNumId w:val="16"/>
  </w:num>
  <w:num w:numId="6">
    <w:abstractNumId w:val="70"/>
  </w:num>
  <w:num w:numId="7">
    <w:abstractNumId w:val="1"/>
  </w:num>
  <w:num w:numId="8">
    <w:abstractNumId w:val="68"/>
  </w:num>
  <w:num w:numId="9">
    <w:abstractNumId w:val="14"/>
  </w:num>
  <w:num w:numId="10">
    <w:abstractNumId w:val="80"/>
  </w:num>
  <w:num w:numId="11">
    <w:abstractNumId w:val="71"/>
  </w:num>
  <w:num w:numId="12">
    <w:abstractNumId w:val="25"/>
  </w:num>
  <w:num w:numId="13">
    <w:abstractNumId w:val="8"/>
  </w:num>
  <w:num w:numId="14">
    <w:abstractNumId w:val="7"/>
  </w:num>
  <w:num w:numId="15">
    <w:abstractNumId w:val="52"/>
  </w:num>
  <w:num w:numId="16">
    <w:abstractNumId w:val="43"/>
  </w:num>
  <w:num w:numId="17">
    <w:abstractNumId w:val="60"/>
  </w:num>
  <w:num w:numId="18">
    <w:abstractNumId w:val="50"/>
  </w:num>
  <w:num w:numId="19">
    <w:abstractNumId w:val="30"/>
  </w:num>
  <w:num w:numId="20">
    <w:abstractNumId w:val="34"/>
  </w:num>
  <w:num w:numId="21">
    <w:abstractNumId w:val="59"/>
  </w:num>
  <w:num w:numId="22">
    <w:abstractNumId w:val="28"/>
  </w:num>
  <w:num w:numId="23">
    <w:abstractNumId w:val="58"/>
  </w:num>
  <w:num w:numId="24">
    <w:abstractNumId w:val="82"/>
  </w:num>
  <w:num w:numId="25">
    <w:abstractNumId w:val="4"/>
  </w:num>
  <w:num w:numId="26">
    <w:abstractNumId w:val="74"/>
  </w:num>
  <w:num w:numId="27">
    <w:abstractNumId w:val="39"/>
  </w:num>
  <w:num w:numId="28">
    <w:abstractNumId w:val="9"/>
  </w:num>
  <w:num w:numId="29">
    <w:abstractNumId w:val="66"/>
  </w:num>
  <w:num w:numId="30">
    <w:abstractNumId w:val="75"/>
  </w:num>
  <w:num w:numId="31">
    <w:abstractNumId w:val="2"/>
  </w:num>
  <w:num w:numId="32">
    <w:abstractNumId w:val="33"/>
  </w:num>
  <w:num w:numId="33">
    <w:abstractNumId w:val="26"/>
  </w:num>
  <w:num w:numId="34">
    <w:abstractNumId w:val="88"/>
  </w:num>
  <w:num w:numId="35">
    <w:abstractNumId w:val="41"/>
  </w:num>
  <w:num w:numId="36">
    <w:abstractNumId w:val="38"/>
  </w:num>
  <w:num w:numId="37">
    <w:abstractNumId w:val="23"/>
  </w:num>
  <w:num w:numId="38">
    <w:abstractNumId w:val="19"/>
  </w:num>
  <w:num w:numId="39">
    <w:abstractNumId w:val="5"/>
  </w:num>
  <w:num w:numId="40">
    <w:abstractNumId w:val="45"/>
  </w:num>
  <w:num w:numId="41">
    <w:abstractNumId w:val="44"/>
  </w:num>
  <w:num w:numId="42">
    <w:abstractNumId w:val="15"/>
  </w:num>
  <w:num w:numId="43">
    <w:abstractNumId w:val="72"/>
  </w:num>
  <w:num w:numId="44">
    <w:abstractNumId w:val="6"/>
  </w:num>
  <w:num w:numId="45">
    <w:abstractNumId w:val="3"/>
  </w:num>
  <w:num w:numId="46">
    <w:abstractNumId w:val="85"/>
  </w:num>
  <w:num w:numId="47">
    <w:abstractNumId w:val="46"/>
  </w:num>
  <w:num w:numId="48">
    <w:abstractNumId w:val="22"/>
  </w:num>
  <w:num w:numId="49">
    <w:abstractNumId w:val="55"/>
  </w:num>
  <w:num w:numId="50">
    <w:abstractNumId w:val="65"/>
  </w:num>
  <w:num w:numId="51">
    <w:abstractNumId w:val="69"/>
  </w:num>
  <w:num w:numId="52">
    <w:abstractNumId w:val="92"/>
  </w:num>
  <w:num w:numId="53">
    <w:abstractNumId w:val="73"/>
  </w:num>
  <w:num w:numId="54">
    <w:abstractNumId w:val="67"/>
  </w:num>
  <w:num w:numId="55">
    <w:abstractNumId w:val="76"/>
  </w:num>
  <w:num w:numId="56">
    <w:abstractNumId w:val="62"/>
  </w:num>
  <w:num w:numId="57">
    <w:abstractNumId w:val="56"/>
  </w:num>
  <w:num w:numId="58">
    <w:abstractNumId w:val="78"/>
  </w:num>
  <w:num w:numId="59">
    <w:abstractNumId w:val="86"/>
  </w:num>
  <w:num w:numId="60">
    <w:abstractNumId w:val="47"/>
  </w:num>
  <w:num w:numId="61">
    <w:abstractNumId w:val="48"/>
  </w:num>
  <w:num w:numId="62">
    <w:abstractNumId w:val="24"/>
  </w:num>
  <w:num w:numId="63">
    <w:abstractNumId w:val="89"/>
  </w:num>
  <w:num w:numId="64">
    <w:abstractNumId w:val="83"/>
  </w:num>
  <w:num w:numId="65">
    <w:abstractNumId w:val="42"/>
  </w:num>
  <w:num w:numId="66">
    <w:abstractNumId w:val="13"/>
  </w:num>
  <w:num w:numId="67">
    <w:abstractNumId w:val="20"/>
  </w:num>
  <w:num w:numId="68">
    <w:abstractNumId w:val="61"/>
  </w:num>
  <w:num w:numId="69">
    <w:abstractNumId w:val="64"/>
  </w:num>
  <w:num w:numId="70">
    <w:abstractNumId w:val="0"/>
  </w:num>
  <w:num w:numId="71">
    <w:abstractNumId w:val="35"/>
  </w:num>
  <w:num w:numId="72">
    <w:abstractNumId w:val="93"/>
  </w:num>
  <w:num w:numId="73">
    <w:abstractNumId w:val="49"/>
  </w:num>
  <w:num w:numId="74">
    <w:abstractNumId w:val="84"/>
  </w:num>
  <w:num w:numId="75">
    <w:abstractNumId w:val="32"/>
  </w:num>
  <w:num w:numId="76">
    <w:abstractNumId w:val="27"/>
  </w:num>
  <w:num w:numId="77">
    <w:abstractNumId w:val="12"/>
  </w:num>
  <w:num w:numId="78">
    <w:abstractNumId w:val="31"/>
  </w:num>
  <w:num w:numId="79">
    <w:abstractNumId w:val="36"/>
  </w:num>
  <w:num w:numId="80">
    <w:abstractNumId w:val="21"/>
  </w:num>
  <w:num w:numId="81">
    <w:abstractNumId w:val="54"/>
  </w:num>
  <w:num w:numId="82">
    <w:abstractNumId w:val="81"/>
  </w:num>
  <w:num w:numId="83">
    <w:abstractNumId w:val="29"/>
  </w:num>
  <w:num w:numId="84">
    <w:abstractNumId w:val="53"/>
  </w:num>
  <w:num w:numId="85">
    <w:abstractNumId w:val="77"/>
  </w:num>
  <w:num w:numId="86">
    <w:abstractNumId w:val="17"/>
  </w:num>
  <w:num w:numId="87">
    <w:abstractNumId w:val="51"/>
  </w:num>
  <w:num w:numId="88">
    <w:abstractNumId w:val="90"/>
  </w:num>
  <w:num w:numId="89">
    <w:abstractNumId w:val="11"/>
  </w:num>
  <w:num w:numId="90">
    <w:abstractNumId w:val="37"/>
  </w:num>
  <w:num w:numId="91">
    <w:abstractNumId w:val="18"/>
  </w:num>
  <w:num w:numId="92">
    <w:abstractNumId w:val="63"/>
  </w:num>
  <w:num w:numId="93">
    <w:abstractNumId w:val="10"/>
  </w:num>
  <w:num w:numId="94">
    <w:abstractNumId w:val="40"/>
  </w:num>
  <w:numIdMacAtCleanup w:val="8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oodies">
    <w15:presenceInfo w15:providerId="None" w15:userId="Bloodi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13649"/>
    <w:rsid w:val="00025F67"/>
    <w:rsid w:val="0003131F"/>
    <w:rsid w:val="0004418E"/>
    <w:rsid w:val="00072A26"/>
    <w:rsid w:val="00072B77"/>
    <w:rsid w:val="000C311B"/>
    <w:rsid w:val="000C7EA7"/>
    <w:rsid w:val="000C7FC1"/>
    <w:rsid w:val="00115ACB"/>
    <w:rsid w:val="00116CA2"/>
    <w:rsid w:val="0011746E"/>
    <w:rsid w:val="00190D11"/>
    <w:rsid w:val="001D7416"/>
    <w:rsid w:val="001E0E58"/>
    <w:rsid w:val="00217684"/>
    <w:rsid w:val="00290AFB"/>
    <w:rsid w:val="00333AA7"/>
    <w:rsid w:val="00342695"/>
    <w:rsid w:val="00350350"/>
    <w:rsid w:val="00355BD8"/>
    <w:rsid w:val="0035714B"/>
    <w:rsid w:val="003A592D"/>
    <w:rsid w:val="0043737C"/>
    <w:rsid w:val="004B1DA0"/>
    <w:rsid w:val="004D5F64"/>
    <w:rsid w:val="004E2DC9"/>
    <w:rsid w:val="004E6B38"/>
    <w:rsid w:val="00511DA2"/>
    <w:rsid w:val="00515A29"/>
    <w:rsid w:val="00575431"/>
    <w:rsid w:val="0058329A"/>
    <w:rsid w:val="005B68B3"/>
    <w:rsid w:val="005D745F"/>
    <w:rsid w:val="005E4D7E"/>
    <w:rsid w:val="006152B6"/>
    <w:rsid w:val="00636DAD"/>
    <w:rsid w:val="00642C10"/>
    <w:rsid w:val="006575D1"/>
    <w:rsid w:val="00663504"/>
    <w:rsid w:val="006806C2"/>
    <w:rsid w:val="006A0FBE"/>
    <w:rsid w:val="006D0A5D"/>
    <w:rsid w:val="006E7407"/>
    <w:rsid w:val="006F17A6"/>
    <w:rsid w:val="00713F98"/>
    <w:rsid w:val="00730B02"/>
    <w:rsid w:val="0073509E"/>
    <w:rsid w:val="00761796"/>
    <w:rsid w:val="007C3899"/>
    <w:rsid w:val="007C5B56"/>
    <w:rsid w:val="008101DC"/>
    <w:rsid w:val="008109BE"/>
    <w:rsid w:val="00846A06"/>
    <w:rsid w:val="008634C7"/>
    <w:rsid w:val="008A3AA2"/>
    <w:rsid w:val="008E657A"/>
    <w:rsid w:val="009025C9"/>
    <w:rsid w:val="00914B4E"/>
    <w:rsid w:val="0095735A"/>
    <w:rsid w:val="00961D32"/>
    <w:rsid w:val="00976217"/>
    <w:rsid w:val="00982832"/>
    <w:rsid w:val="009A48C7"/>
    <w:rsid w:val="00A27EF2"/>
    <w:rsid w:val="00A32E40"/>
    <w:rsid w:val="00A37775"/>
    <w:rsid w:val="00A94205"/>
    <w:rsid w:val="00A95DE6"/>
    <w:rsid w:val="00AA6001"/>
    <w:rsid w:val="00AB0CF5"/>
    <w:rsid w:val="00AB5C10"/>
    <w:rsid w:val="00AC19BE"/>
    <w:rsid w:val="00AC4FC7"/>
    <w:rsid w:val="00AE3C75"/>
    <w:rsid w:val="00B04881"/>
    <w:rsid w:val="00B055D6"/>
    <w:rsid w:val="00B26597"/>
    <w:rsid w:val="00B51A9F"/>
    <w:rsid w:val="00B80499"/>
    <w:rsid w:val="00BA3C0A"/>
    <w:rsid w:val="00BE017F"/>
    <w:rsid w:val="00BF52DA"/>
    <w:rsid w:val="00C041C7"/>
    <w:rsid w:val="00C17615"/>
    <w:rsid w:val="00C4135A"/>
    <w:rsid w:val="00CB49DA"/>
    <w:rsid w:val="00CB5D2E"/>
    <w:rsid w:val="00CC0A87"/>
    <w:rsid w:val="00CC3099"/>
    <w:rsid w:val="00D01F20"/>
    <w:rsid w:val="00DE0024"/>
    <w:rsid w:val="00DE46CF"/>
    <w:rsid w:val="00E428BA"/>
    <w:rsid w:val="00E46C13"/>
    <w:rsid w:val="00E675A8"/>
    <w:rsid w:val="00E75A5C"/>
    <w:rsid w:val="00EA2E35"/>
    <w:rsid w:val="00EA464F"/>
    <w:rsid w:val="00EF1440"/>
    <w:rsid w:val="00F029A1"/>
    <w:rsid w:val="00F10768"/>
    <w:rsid w:val="00F16B8B"/>
    <w:rsid w:val="00FA728D"/>
    <w:rsid w:val="00FB0247"/>
    <w:rsid w:val="00FC68B6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152B6"/>
    <w:pPr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omments" Target="comments.xml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D40F201-AE28-4A4A-89DE-64E654DA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6968</Words>
  <Characters>39720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3</cp:revision>
  <dcterms:created xsi:type="dcterms:W3CDTF">2019-03-10T13:04:00Z</dcterms:created>
  <dcterms:modified xsi:type="dcterms:W3CDTF">2019-03-10T13:04:00Z</dcterms:modified>
</cp:coreProperties>
</file>