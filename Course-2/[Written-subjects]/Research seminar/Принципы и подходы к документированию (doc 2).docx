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aqlpe30p4h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Инструменты геолокации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Геолокация - определение реального географического местоположения электронного устройства, для позиционирования на карте и облегчения работы некоторых сервисов, например карты, такси и т.д. В любом современном смартфоне есть GPS-модуль, который может определять ваше местоположение, получая сигналы от навигационных спутников. Однако GPS-сигнал доступен далеко не всегда: например, если вы находитесь внутри бетонного здания или идете по узкой улице, состоящей из высоких домов, сигнал от спутников просто не «долетит» до вашего устройства. В таких случаях ваш телефон начинает использовать другие способы определения местоположения.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Альтернативными способами определения местоположения являются: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Определение по акселерометру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Триангуляция по сотовым вышкам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Более сложные способы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283.46456692913375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Акселерометр — электронный компонент внутри вашего телефона, регистрирующий усилия, которые изменяют положение телефона в пространстве. Акселерометр «чувствует», что вы поворачиваетесь, шагаете вперед/назад или поднимаетесь на лифте, даже если при этом телефон лежит у вас в кармане. Соответственно, когда ваш телефон теряет соединение с GPS-спутниками (например, если вы зашли в бетонное здание), он запоминает последние координаты, полученные через GPS, а дальнейшие изменения вашего положения в пространстве регистрирует с помощью акселерометра: «от последних известных координат мы прошли 10 метров на север, потом поднялись на 5 метров вверх, а теперь повернулись направо и остановились». Не смотря на все плюсы, у метода присутствует существенный недостаток - низкая точность и неспособность определить местоположение после полного выключения и повторного включения устройства.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76" w:lineRule="auto"/>
        <w:ind w:left="283.46456692913375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 триангуляции по сотовым вышкам заключается в том, что если можно стандартными средствами определить расстояние от базовой станции до телефона, то по расстояниям от трех базовых станций можно получить точные координаты аппарата, а по расстоянию от двух базовых станций — две точки, в одной из которых и будет находиться искомый телефон. Минусом данного метода можно назвать неспособность определить местоположение в местности без вышек.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283.46456692913375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Существуют и более сложные техники геолокации. Некоторые приложения для вызова такси анализируют данные от датчика освещенности смартфона и сопоставляют их с временем суток, позицией солнца на небе и известными по карте местности объектами вблизи вас. Это позволяет, например, определить, что сейчас на ваше устройство падает тень от высокого здания неподалеку, и, следовательно, вы находитесь на одной стороне улицы с этим зданием, а не через дорогу от него. Обладая этой информацией, приложение может более точно сообщить таксисту, откуда вас забирать. Данный метод требует дополнительных разработок и нередко крайне затратен по производительности, что является минусом для смартфонов с небольшими </w:t>
      </w:r>
      <w:ins w:author="Anna Malukhina" w:id="0" w:date="2020-03-16T15:31:32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аккумуляторами</w:t>
        </w:r>
      </w:ins>
      <w:del w:author="Anna Malukhina" w:id="0" w:date="2020-03-16T15:31:32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аккомуляторами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rPr>
          <w:ins w:author="Anna Malukhina" w:id="1" w:date="2020-03-16T15:38:53Z"/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Несмотря на всеобщую распространенность метода определения координат по GPS, смартфон далеко не всегда способен поймать GPS-сигнал. В таких случаях местоположение устройства определяется альтернативными способами, среди них определение по акселерометру, методом триангуляции по сотовым вышкам, при  помощи датчика света и другие более сложные методы.</w:t>
      </w:r>
      <w:ins w:author="Anna Malukhina" w:id="1" w:date="2020-03-16T15:38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spacing w:before="240" w:lineRule="auto"/>
        <w:ind w:left="0" w:firstLine="0"/>
        <w:rPr>
          <w:ins w:author="Anna Malukhina" w:id="1" w:date="2020-03-16T15:38:53Z"/>
          <w:rFonts w:ascii="Times New Roman" w:cs="Times New Roman" w:eastAsia="Times New Roman" w:hAnsi="Times New Roman"/>
        </w:rPr>
      </w:pPr>
      <w:ins w:author="Anna Malukhina" w:id="1" w:date="2020-03-16T15:38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rPr>
          <w:ins w:author="Anna Malukhina" w:id="1" w:date="2020-03-16T15:38:53Z"/>
          <w:rFonts w:ascii="Times New Roman" w:cs="Times New Roman" w:eastAsia="Times New Roman" w:hAnsi="Times New Roman"/>
        </w:rPr>
      </w:pPr>
      <w:ins w:author="Anna Malukhina" w:id="1" w:date="2020-03-16T15:38:5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Что сделано хорошо:</w:t>
        </w:r>
      </w:ins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ins w:author="Anna Malukhina" w:id="1" w:date="2020-03-16T15:38:53Z"/>
          <w:color w:val="6aa84f"/>
        </w:rPr>
      </w:pPr>
      <w:ins w:author="Anna Malukhina" w:id="1" w:date="2020-03-16T15:38:5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Структура текста по принципу пирамиды соблюдена, инструменты обозначены во введении, далее раскрыты. Вывод соответствует содержанию документа.</w:t>
        </w:r>
      </w:ins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ins w:author="Anna Malukhina" w:id="1" w:date="2020-03-16T15:38:53Z"/>
          <w:color w:val="6aa84f"/>
        </w:rPr>
      </w:pPr>
      <w:ins w:author="Anna Malukhina" w:id="1" w:date="2020-03-16T15:38:5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Единый формат описания инструментов.</w:t>
        </w:r>
      </w:ins>
    </w:p>
    <w:p w:rsidR="00000000" w:rsidDel="00000000" w:rsidP="00000000" w:rsidRDefault="00000000" w:rsidRPr="00000000" w14:paraId="0000000F">
      <w:pPr>
        <w:rPr>
          <w:ins w:author="Anna Malukhina" w:id="1" w:date="2020-03-16T15:38:53Z"/>
          <w:rFonts w:ascii="Times New Roman" w:cs="Times New Roman" w:eastAsia="Times New Roman" w:hAnsi="Times New Roman"/>
        </w:rPr>
      </w:pPr>
      <w:ins w:author="Anna Malukhina" w:id="1" w:date="2020-03-16T15:38:5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Что можно улучшить:</w:t>
        </w:r>
      </w:ins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6aa84f"/>
          <w:u w:val="none"/>
          <w:rPrChange w:author="Anna Malukhina" w:id="2" w:date="2020-03-16T15:38:53Z">
            <w:rPr>
              <w:rFonts w:ascii="Times New Roman" w:cs="Times New Roman" w:eastAsia="Times New Roman" w:hAnsi="Times New Roman"/>
            </w:rPr>
          </w:rPrChange>
        </w:rPr>
        <w:pPrChange w:author="Anna Malukhina" w:id="0" w:date="2020-03-16T15:38:53Z">
          <w:pPr>
            <w:spacing w:before="240" w:lineRule="auto"/>
            <w:ind w:left="0" w:firstLine="0"/>
          </w:pPr>
        </w:pPrChange>
      </w:pPr>
      <w:ins w:author="Anna Malukhina" w:id="1" w:date="2020-03-16T15:38:5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Комментарии по тексту.</w:t>
        </w:r>
      </w:ins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na Malukhina" w:id="0" w:date="2020-03-16T15:36:59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речь идет конкретно о датчике освещенности. Лучше его и указать.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28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