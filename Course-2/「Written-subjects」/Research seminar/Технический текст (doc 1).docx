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исправления - желтый цвет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комментарии - в виде сноски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8"/>
          <w:szCs w:val="28"/>
          <w:rtl w:val="0"/>
        </w:rPr>
        <w:t xml:space="preserve">(комментария)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="350.6086956521739" w:lineRule="auto"/>
        <w:rPr>
          <w:rFonts w:ascii="Verdana" w:cs="Verdana" w:eastAsia="Verdana" w:hAnsi="Verdana"/>
          <w:i w:val="1"/>
          <w:color w:val="38761d"/>
          <w:sz w:val="20"/>
          <w:szCs w:val="20"/>
          <w:highlight w:val="yellow"/>
        </w:rPr>
      </w:pPr>
      <w:bookmarkStart w:colFirst="0" w:colLast="0" w:name="_bw7jpwtinaty" w:id="0"/>
      <w:bookmarkEnd w:id="0"/>
      <w:commentRangeStart w:id="1"/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1 Термины и определения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yellow"/>
          <w:rtl w:val="0"/>
        </w:rPr>
        <w:t xml:space="preserve">Токен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 - специальная шифрованная строка, необходимая для взаимодействия с Xsolla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yellow"/>
          <w:rtl w:val="0"/>
        </w:rPr>
        <w:t xml:space="preserve">Header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 - верхняя часть окна магазина; включает в себя всё до пунктов навигационного меню включительно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yellow"/>
          <w:rtl w:val="0"/>
        </w:rPr>
        <w:t xml:space="preserve">Footer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 - нижняя часть окна магазина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yellow"/>
          <w:rtl w:val="0"/>
        </w:rPr>
        <w:t xml:space="preserve">Серверная интеграция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 - интеграция и взаимодействие с Xsolla происходит посредством специально настроенного сервера.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yellow"/>
          <w:rtl w:val="0"/>
        </w:rPr>
        <w:t xml:space="preserve">Упрощённая интеграция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 - сервер игры отсутствует, все взаимодействия через клиент.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="350.6086956521739" w:lineRule="auto"/>
        <w:rPr>
          <w:rFonts w:ascii="Verdana" w:cs="Verdana" w:eastAsia="Verdana" w:hAnsi="Verdana"/>
          <w:sz w:val="22"/>
          <w:szCs w:val="22"/>
          <w:highlight w:val="red"/>
        </w:rPr>
      </w:pPr>
      <w:bookmarkStart w:colFirst="0" w:colLast="0" w:name="_1orth1iufahh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2 </w:t>
      </w:r>
      <w:commentRangeStart w:id="2"/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Введение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SDK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создается с целью упростить использование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платежного решения  </w:t>
      </w:r>
      <w:ins w:author="Anna Malukhina" w:id="0" w:date="2020-03-16T15:23:32Z">
        <w:commentRangeStart w:id="3"/>
        <w:r w:rsidDel="00000000" w:rsidR="00000000" w:rsidRPr="00000000">
          <w:rPr>
            <w:rFonts w:ascii="Verdana" w:cs="Verdana" w:eastAsia="Verdana" w:hAnsi="Verdana"/>
            <w:rtl w:val="0"/>
          </w:rPr>
          <w:t xml:space="preserve">X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Verdana" w:cs="Verdana" w:eastAsia="Verdana" w:hAnsi="Verdana"/>
          <w:rtl w:val="0"/>
        </w:rPr>
        <w:t xml:space="preserve">solla разработч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и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ками альтернативных платформ и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снизить порог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вхождения при использовании продукта на конкретной платформе. Необходимо написание библиотеки, реализующей функционал магазина на основе Paystation API.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0" w:before="0" w:line="350.6086956521739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bookmarkStart w:colFirst="0" w:colLast="0" w:name="_otinswl1cdm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="350.6086956521739" w:lineRule="auto"/>
        <w:rPr>
          <w:rFonts w:ascii="Verdana" w:cs="Verdana" w:eastAsia="Verdana" w:hAnsi="Verdana"/>
          <w:sz w:val="21"/>
          <w:szCs w:val="21"/>
          <w:highlight w:val="yellow"/>
        </w:rPr>
      </w:pPr>
      <w:bookmarkStart w:colFirst="0" w:colLast="0" w:name="_tzsxudccmyey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3 Эксплуатационно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назначени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Цель создания данного продукта: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предоставление удобного инструмента для разработч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ик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ов, который бы снизил трудозатраты по внедрению биллингового решения компании xsolla.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лучшение user experience конечного пользователя: инструмент должен быть нативным, требовать меньше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дополнительны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х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переход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ов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на сторонние окна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или исключать их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="350.6086956521739" w:lineRule="auto"/>
        <w:rPr>
          <w:rFonts w:ascii="Verdana" w:cs="Verdana" w:eastAsia="Verdana" w:hAnsi="Verdana"/>
        </w:rPr>
      </w:pPr>
      <w:bookmarkStart w:colFirst="0" w:colLast="0" w:name="_9hb0rxnvid0s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4 Функциональное назначение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В общем виде должна быть создана библиотека, при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использов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ании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которой у разработчика не возникнет вопросов о ее назначении. Разработчику должно быть достаточно использовать одну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фу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н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кцию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чтобы получить полный функционал электронного магазина с модулями виртуальной валюты, виртуальных товаров, подписок и и поддержкой множества плат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жных методов.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.6614173228347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Посредством взаимодействия с API должна быть реализована отрисовка магазина со всеми внутренними взаимодействиями, включающая в себя следующие экраны: 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экран виртуальных товаров,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экран виртуальной валюты,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ins w:author="Anna Malukhina" w:id="1" w:date="2020-03-16T15:23:58Z"/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экран подписок, </w:t>
      </w:r>
      <w:ins w:author="Anna Malukhina" w:id="1" w:date="2020-03-16T15:23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экраны выбора плат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жных методов,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экран оплаты,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экран статуса,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экран ошибки.</w:t>
      </w:r>
    </w:p>
    <w:p w:rsidR="00000000" w:rsidDel="00000000" w:rsidP="00000000" w:rsidRDefault="00000000" w:rsidRPr="00000000" w14:paraId="0000001C">
      <w:pPr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Verdana" w:cs="Verdana" w:eastAsia="Verdana" w:hAnsi="Verdana"/>
        </w:rPr>
      </w:pPr>
      <w:commentRangeStart w:id="4"/>
      <w:r w:rsidDel="00000000" w:rsidR="00000000" w:rsidRPr="00000000">
        <w:rPr>
          <w:rFonts w:ascii="Verdana" w:cs="Verdana" w:eastAsia="Verdana" w:hAnsi="Verdana"/>
          <w:rtl w:val="0"/>
        </w:rPr>
        <w:t xml:space="preserve">Реализовать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Verdana" w:cs="Verdana" w:eastAsia="Verdana" w:hAnsi="Verdana"/>
          <w:rtl w:val="0"/>
        </w:rPr>
        <w:t xml:space="preserve"> 2 варианта взаимодействия с Paystation API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url(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https://secure.xsolla.com/paystation2/api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): в формате post или get  запросов 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 Серверная интеграция - переда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тся строка токена 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 Упрощённая интеграция - переда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тся JSON. 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"user":{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"id":{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"value":0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},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"name":"",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"email":"",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"country":{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"value":"",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"allow_modify":false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"settings":{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"project_id":0,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"language":"",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"currency":"",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"mode":"sandbox",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"secretKey":""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Для варианта с JSON: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подготовить специальный параметризированный объект,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чтобы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у разработчика не возникл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необходимости сам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ос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тоятельно генерировать его.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возможность взаимодействия с xsolla API в сандбокс режиме. В url перед secure добавлять “sandbox-”. Соответственно, пользователь должен иметь возможность определить, в каком режиме проводятся платежи.</w:t>
      </w:r>
    </w:p>
    <w:p w:rsidR="00000000" w:rsidDel="00000000" w:rsidP="00000000" w:rsidRDefault="00000000" w:rsidRPr="00000000" w14:paraId="00000039">
      <w:pPr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Ожидаемый результат: функция либо объект с параметрами CreateShop(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  <w:t xml:space="preserve">string, // token or json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  <w:t xml:space="preserve">bool, // isSandbox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  <w:t xml:space="preserve">OkCallback, // возможность обработать успешный платёж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  <w:t xml:space="preserve">ErrorCallbck // возможность обработать платёж с ошибкой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OkCallback, ErrorCallbck  могут быть реализованы любым удобным способом и не  обязательно должны передаваться как параметры.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После вызова данной функции управление процессом работы приложения со стороны разработчика-пользователя заканчивается и переходит под управление библиотеки. Контроль над работой приложения разработчик получает вновь лишь в момент успешного или неуспешного завершения платежа. 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Порядок запросов и переходов описан в разделе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Общая схема работы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построение интерфейса и обработка запросов описана в разделе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Обработка запросов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описание дизайна находится в разделе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Дизайн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keepNext w:val="0"/>
        <w:keepLines w:val="0"/>
        <w:spacing w:after="0" w:before="0" w:line="350.6086956521739" w:lineRule="auto"/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bookmarkStart w:colFirst="0" w:colLast="0" w:name="_n3mpl9153tb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after="0" w:before="0" w:line="350.6086956521739" w:lineRule="auto"/>
        <w:rPr>
          <w:rFonts w:ascii="Verdana" w:cs="Verdana" w:eastAsia="Verdana" w:hAnsi="Verdana"/>
          <w:sz w:val="24"/>
          <w:szCs w:val="24"/>
        </w:rPr>
      </w:pPr>
      <w:bookmarkStart w:colFirst="0" w:colLast="0" w:name="_uepd5hksppuc" w:id="6"/>
      <w:bookmarkEnd w:id="6"/>
      <w:commentRangeStart w:id="5"/>
      <w:r w:rsidDel="00000000" w:rsidR="00000000" w:rsidRPr="00000000">
        <w:rPr>
          <w:rFonts w:ascii="Verdana" w:cs="Verdana" w:eastAsia="Verdana" w:hAnsi="Verdana"/>
          <w:rtl w:val="0"/>
        </w:rPr>
        <w:t xml:space="preserve">5 Данные и списки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after="0" w:before="0" w:line="350.6086956521739" w:lineRule="auto"/>
        <w:rPr>
          <w:rFonts w:ascii="Verdana" w:cs="Verdana" w:eastAsia="Verdana" w:hAnsi="Verdana"/>
        </w:rPr>
      </w:pPr>
      <w:bookmarkStart w:colFirst="0" w:colLast="0" w:name="_fl0m653l8tgk" w:id="7"/>
      <w:bookmarkEnd w:id="7"/>
      <w:r w:rsidDel="00000000" w:rsidR="00000000" w:rsidRPr="00000000">
        <w:rPr>
          <w:rFonts w:ascii="Verdana" w:cs="Verdana" w:eastAsia="Verdana" w:hAnsi="Verdana"/>
          <w:rtl w:val="0"/>
        </w:rPr>
        <w:t xml:space="preserve">5.1 Общая схема работы</w:t>
      </w:r>
    </w:p>
    <w:p w:rsidR="00000000" w:rsidDel="00000000" w:rsidP="00000000" w:rsidRDefault="00000000" w:rsidRPr="00000000" w14:paraId="00000049">
      <w:pPr>
        <w:pStyle w:val="Heading2"/>
        <w:rPr>
          <w:rFonts w:ascii="Verdana" w:cs="Verdana" w:eastAsia="Verdana" w:hAnsi="Verdana"/>
          <w:sz w:val="22"/>
          <w:szCs w:val="22"/>
        </w:rPr>
      </w:pPr>
      <w:bookmarkStart w:colFirst="0" w:colLast="0" w:name="_y6098ryj02n2" w:id="8"/>
      <w:bookmarkEnd w:id="8"/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Общая схема взаимодействия (</w:t>
      </w:r>
      <w:hyperlink w:anchor="_p2qn59tdoxl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рис. 1</w:t>
        </w:r>
      </w:hyperlink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) с Paystation API включает в себя 5 основных шагов: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Инициализирующий запрос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Выбор покупки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Выбор платёжной системы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Проведение платежа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Статус покупки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Часть из этих шагов (№№2,3) не являются обязательными и при необходимости могут быть пропуще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н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ы, а именно шаги 2, 3. Вся информация, необходимая для определения схемы, может быть получена из первого шага или инициализирующего запроса. Далее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будет рассмотрен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каждый из этих шагов в отдельности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. О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писание будет состоять из текстового описания и диаграммам, наглядно иллюстрирующих процесс работы сервиса.</w:t>
      </w:r>
    </w:p>
    <w:p w:rsidR="00000000" w:rsidDel="00000000" w:rsidP="00000000" w:rsidRDefault="00000000" w:rsidRPr="00000000" w14:paraId="00000050">
      <w:pPr>
        <w:pStyle w:val="Heading6"/>
        <w:rPr>
          <w:rFonts w:ascii="Verdana" w:cs="Verdana" w:eastAsia="Verdana" w:hAnsi="Verdana"/>
          <w:sz w:val="16"/>
          <w:szCs w:val="16"/>
        </w:rPr>
      </w:pPr>
      <w:bookmarkStart w:colFirst="0" w:colLast="0" w:name="_p2qn59tdoxl7" w:id="9"/>
      <w:bookmarkEnd w:id="9"/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(рис 1. Общая схема работы с Paystation API)</w:t>
      </w:r>
      <w:hyperlink r:id="rId11">
        <w:r w:rsidDel="00000000" w:rsidR="00000000" w:rsidRPr="00000000">
          <w:rPr>
            <w:rFonts w:ascii="Verdana" w:cs="Verdana" w:eastAsia="Verdana" w:hAnsi="Verdana"/>
            <w:sz w:val="16"/>
            <w:szCs w:val="16"/>
          </w:rPr>
          <w:drawing>
            <wp:inline distB="19050" distT="19050" distL="19050" distR="19050">
              <wp:extent cx="5410200" cy="76962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200" cy="769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rFonts w:ascii="Verdana" w:cs="Verdana" w:eastAsia="Verdana" w:hAnsi="Verdana"/>
        </w:rPr>
      </w:pPr>
      <w:bookmarkStart w:colFirst="0" w:colLast="0" w:name="_d9jccrndgkr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rFonts w:ascii="Verdana" w:cs="Verdana" w:eastAsia="Verdana" w:hAnsi="Verdana"/>
        </w:rPr>
      </w:pPr>
      <w:bookmarkStart w:colFirst="0" w:colLast="0" w:name="_ibcrcnerhgqb" w:id="11"/>
      <w:bookmarkEnd w:id="11"/>
      <w:r w:rsidDel="00000000" w:rsidR="00000000" w:rsidRPr="00000000">
        <w:rPr>
          <w:rFonts w:ascii="Verdana" w:cs="Verdana" w:eastAsia="Verdana" w:hAnsi="Verdana"/>
          <w:rtl w:val="0"/>
        </w:rPr>
        <w:t xml:space="preserve">5.1.2 Инициализирующий запрос</w:t>
      </w:r>
    </w:p>
    <w:p w:rsidR="00000000" w:rsidDel="00000000" w:rsidP="00000000" w:rsidRDefault="00000000" w:rsidRPr="00000000" w14:paraId="00000053">
      <w:pPr>
        <w:ind w:firstLine="720"/>
        <w:rPr>
          <w:rFonts w:ascii="Verdana" w:cs="Verdana" w:eastAsia="Verdana" w:hAnsi="Verdana"/>
        </w:rPr>
      </w:pPr>
      <w:commentRangeStart w:id="6"/>
      <w:r w:rsidDel="00000000" w:rsidR="00000000" w:rsidRPr="00000000">
        <w:rPr>
          <w:rFonts w:ascii="Verdana" w:cs="Verdana" w:eastAsia="Verdana" w:hAnsi="Verdana"/>
          <w:rtl w:val="0"/>
        </w:rPr>
        <w:t xml:space="preserve">Инициализирующим запросом в данном случае является запрос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Utils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Он возвращает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всю необходимую информацию для работы сервиса. В сво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м ответ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запрос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включает такую информацию как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2160" w:hanging="360"/>
        <w:rPr>
          <w:rFonts w:ascii="Verdana" w:cs="Verdana" w:eastAsia="Verdana" w:hAnsi="Verdana"/>
          <w:highlight w:val="yellow"/>
        </w:rPr>
      </w:pPr>
      <w:commentRangeStart w:id="7"/>
      <w:hyperlink r:id="rId14">
        <w:r w:rsidDel="00000000" w:rsidR="00000000" w:rsidRPr="00000000">
          <w:rPr>
            <w:rFonts w:ascii="Verdana" w:cs="Verdana" w:eastAsia="Verdana" w:hAnsi="Verdana"/>
            <w:color w:val="1155cc"/>
            <w:highlight w:val="yellow"/>
            <w:u w:val="single"/>
            <w:rtl w:val="0"/>
          </w:rPr>
          <w:t xml:space="preserve">Информацию о пользователе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2160" w:hanging="360"/>
        <w:rPr>
          <w:rFonts w:ascii="Verdana" w:cs="Verdana" w:eastAsia="Verdana" w:hAnsi="Verdana"/>
          <w:highlight w:val="yellow"/>
        </w:rPr>
      </w:pPr>
      <w:hyperlink r:id="rId15">
        <w:r w:rsidDel="00000000" w:rsidR="00000000" w:rsidRPr="00000000">
          <w:rPr>
            <w:rFonts w:ascii="Verdana" w:cs="Verdana" w:eastAsia="Verdana" w:hAnsi="Verdana"/>
            <w:color w:val="1155cc"/>
            <w:highlight w:val="yellow"/>
            <w:u w:val="single"/>
            <w:rtl w:val="0"/>
          </w:rPr>
          <w:t xml:space="preserve">Информацию о проекте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2160" w:hanging="360"/>
        <w:rPr>
          <w:rFonts w:ascii="Verdana" w:cs="Verdana" w:eastAsia="Verdana" w:hAnsi="Verdana"/>
          <w:highlight w:val="yellow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1155cc"/>
            <w:highlight w:val="yellow"/>
            <w:u w:val="single"/>
            <w:rtl w:val="0"/>
          </w:rPr>
          <w:t xml:space="preserve">Информацию о покупке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2160" w:hanging="360"/>
        <w:rPr>
          <w:rFonts w:ascii="Verdana" w:cs="Verdana" w:eastAsia="Verdana" w:hAnsi="Verdana"/>
          <w:highlight w:val="yellow"/>
        </w:rPr>
      </w:pPr>
      <w:hyperlink r:id="rId17">
        <w:r w:rsidDel="00000000" w:rsidR="00000000" w:rsidRPr="00000000">
          <w:rPr>
            <w:rFonts w:ascii="Verdana" w:cs="Verdana" w:eastAsia="Verdana" w:hAnsi="Verdana"/>
            <w:color w:val="1155cc"/>
            <w:highlight w:val="yellow"/>
            <w:u w:val="singl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2160" w:hanging="360"/>
        <w:rPr>
          <w:rFonts w:ascii="Verdana" w:cs="Verdana" w:eastAsia="Verdana" w:hAnsi="Verdana"/>
          <w:highlight w:val="yellow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1155cc"/>
            <w:highlight w:val="yellow"/>
            <w:u w:val="single"/>
            <w:rtl w:val="0"/>
          </w:rPr>
          <w:t xml:space="preserve">Переводы</w:t>
        </w:r>
      </w:hyperlink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highlight w:val="red"/>
        </w:rPr>
      </w:pPr>
      <w:commentRangeStart w:id="8"/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При получении корректного ответа от сервера, в первую очередь стоит обратить внимание на пункт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1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Информация о покупке</w:t>
        </w:r>
      </w:hyperlink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. С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помощью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информации, заключенной в нем,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необходимо определить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передана ли покупка(</w:t>
      </w:r>
      <w:r w:rsidDel="00000000" w:rsidR="00000000" w:rsidRPr="00000000">
        <w:rPr>
          <w:rFonts w:ascii="Verdana" w:cs="Verdana" w:eastAsia="Verdana" w:hAnsi="Verdana"/>
          <w:color w:val="f57c00"/>
          <w:rtl w:val="0"/>
        </w:rPr>
        <w:t xml:space="preserve">"purchase"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Если да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то необходимо проверить наличие товара(</w:t>
      </w:r>
      <w:r w:rsidDel="00000000" w:rsidR="00000000" w:rsidRPr="00000000">
        <w:rPr>
          <w:rFonts w:ascii="Verdana" w:cs="Verdana" w:eastAsia="Verdana" w:hAnsi="Verdana"/>
          <w:color w:val="f57c00"/>
          <w:rtl w:val="0"/>
        </w:rPr>
        <w:t xml:space="preserve">"virtual_currency", "virtual_items", "subscription" или "subscription"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и наличие плат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жной системы(</w:t>
      </w:r>
      <w:r w:rsidDel="00000000" w:rsidR="00000000" w:rsidRPr="00000000">
        <w:rPr>
          <w:rFonts w:ascii="Verdana" w:cs="Verdana" w:eastAsia="Verdana" w:hAnsi="Verdana"/>
          <w:color w:val="f57c00"/>
          <w:rtl w:val="0"/>
        </w:rPr>
        <w:t xml:space="preserve">"payment_system"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Повторюсь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что это необходимо для определения дальнейших шагов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если в ответе содержится товар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то следует пропустить шаг номер 2 (</w:t>
      </w:r>
      <w:hyperlink w:anchor="_p2qn59tdoxl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рис. 1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если же содержится плат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жная система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то следует пропустить шаг номер 3 (</w:t>
      </w:r>
      <w:hyperlink w:anchor="_p2qn59tdoxl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рис. 1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). Схема запроса представлена на </w:t>
      </w:r>
      <w:hyperlink w:anchor="_246vns7ktwbb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рис. 2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Здесь уже начинается построение интерфейса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так как уже на этом этапе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имеются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все необходимые данные для построения header и footer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окон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магазина.</w:t>
      </w:r>
    </w:p>
    <w:p w:rsidR="00000000" w:rsidDel="00000000" w:rsidP="00000000" w:rsidRDefault="00000000" w:rsidRPr="00000000" w14:paraId="0000005B">
      <w:pPr>
        <w:pStyle w:val="Heading2"/>
        <w:rPr>
          <w:rFonts w:ascii="Verdana" w:cs="Verdana" w:eastAsia="Verdana" w:hAnsi="Verdana"/>
        </w:rPr>
      </w:pPr>
      <w:bookmarkStart w:colFirst="0" w:colLast="0" w:name="_ukav08sfqj7w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6"/>
        <w:rPr>
          <w:rFonts w:ascii="Verdana" w:cs="Verdana" w:eastAsia="Verdana" w:hAnsi="Verdana"/>
          <w:sz w:val="16"/>
          <w:szCs w:val="16"/>
        </w:rPr>
      </w:pPr>
      <w:bookmarkStart w:colFirst="0" w:colLast="0" w:name="_246vns7ktwbb" w:id="13"/>
      <w:bookmarkEnd w:id="13"/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(рис. 2 - Инициализация)</w:t>
      </w:r>
      <w:hyperlink r:id="rId20">
        <w:r w:rsidDel="00000000" w:rsidR="00000000" w:rsidRPr="00000000">
          <w:rPr>
            <w:rFonts w:ascii="Verdana" w:cs="Verdana" w:eastAsia="Verdana" w:hAnsi="Verdana"/>
            <w:sz w:val="16"/>
            <w:szCs w:val="16"/>
          </w:rPr>
          <w:drawing>
            <wp:inline distB="19050" distT="19050" distL="19050" distR="19050">
              <wp:extent cx="5486400" cy="7734300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773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rFonts w:ascii="Verdana" w:cs="Verdana" w:eastAsia="Verdana" w:hAnsi="Verdana"/>
        </w:rPr>
      </w:pPr>
      <w:bookmarkStart w:colFirst="0" w:colLast="0" w:name="_uqor8nqymzh9" w:id="14"/>
      <w:bookmarkEnd w:id="14"/>
      <w:r w:rsidDel="00000000" w:rsidR="00000000" w:rsidRPr="00000000">
        <w:rPr>
          <w:rFonts w:ascii="Verdana" w:cs="Verdana" w:eastAsia="Verdana" w:hAnsi="Verdana"/>
          <w:rtl w:val="0"/>
        </w:rPr>
        <w:t xml:space="preserve">5.1.3 Выбор покупки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Выбор покупки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это второй шаг в случае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если перед этим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не был получен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товар("virtual_currency", "virtual_items", "subscription" или "subscription"). Здесь предстоит построить магазин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 котором пользователь сможет выбрать понравившийся ему товар и продолжить свою покупку. И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 первую очередь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используется информация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из </w:t>
      </w:r>
      <w:hyperlink w:anchor="_d9jccrndgkry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инициализирующего запроса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Стоит обратить внимание на следующие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поля объекта </w:t>
      </w:r>
      <w:hyperlink r:id="rId2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настроек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("settings"): "goods_at_first", "pricepoints_at_first", "subscriptions_at_first"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. И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х значения могут быть 0 или 1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. В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зависимости от того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 какой набор данных вернул запрос,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сервис должен загрузить одну из категорий меню </w:t>
      </w:r>
      <w:hyperlink r:id="rId23">
        <w:r w:rsidDel="00000000" w:rsidR="00000000" w:rsidRPr="00000000">
          <w:rPr>
            <w:rFonts w:ascii="Verdana" w:cs="Verdana" w:eastAsia="Verdana" w:hAnsi="Verdana"/>
            <w:color w:val="1155cc"/>
            <w:highlight w:val="yellow"/>
            <w:u w:val="single"/>
            <w:rtl w:val="0"/>
          </w:rPr>
          <w:t xml:space="preserve">Товары</w:t>
        </w:r>
      </w:hyperlink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 </w:t>
      </w:r>
      <w:hyperlink r:id="rId24">
        <w:r w:rsidDel="00000000" w:rsidR="00000000" w:rsidRPr="00000000">
          <w:rPr>
            <w:rFonts w:ascii="Verdana" w:cs="Verdana" w:eastAsia="Verdana" w:hAnsi="Verdana"/>
            <w:color w:val="1155cc"/>
            <w:highlight w:val="yellow"/>
            <w:u w:val="single"/>
            <w:rtl w:val="0"/>
          </w:rPr>
          <w:t xml:space="preserve">Вирт валюта</w:t>
        </w:r>
      </w:hyperlink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 Подписки и отобразить её для пользователя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Та же логика работает и при переключении пунктов меню. Далее пользователь выберет какой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либо из товаров, и тут есть 2 варианта: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покупка за реальную валюту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или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покупка за виртуальную валюту.</w:t>
      </w:r>
    </w:p>
    <w:p w:rsidR="00000000" w:rsidDel="00000000" w:rsidP="00000000" w:rsidRDefault="00000000" w:rsidRPr="00000000" w14:paraId="0000005F">
      <w:pPr>
        <w:pStyle w:val="Heading4"/>
        <w:rPr>
          <w:rFonts w:ascii="Verdana" w:cs="Verdana" w:eastAsia="Verdana" w:hAnsi="Verdana"/>
        </w:rPr>
      </w:pPr>
      <w:bookmarkStart w:colFirst="0" w:colLast="0" w:name="_xk6sjf5sbu7" w:id="15"/>
      <w:bookmarkEnd w:id="15"/>
      <w:r w:rsidDel="00000000" w:rsidR="00000000" w:rsidRPr="00000000">
        <w:rPr>
          <w:rFonts w:ascii="Verdana" w:cs="Verdana" w:eastAsia="Verdana" w:hAnsi="Verdana"/>
          <w:rtl w:val="0"/>
        </w:rPr>
        <w:t xml:space="preserve">5.1.3.1 Покупка за реальную валюту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случае пок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пки за реальную валюту, сразу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совершается переход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к проверке пользовательского баланса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. 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сли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на балансе достаточно средств,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оплата продолжается через Xsolla Balance, в ином случае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открывается список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платёжных систем.</w:t>
      </w:r>
    </w:p>
    <w:p w:rsidR="00000000" w:rsidDel="00000000" w:rsidP="00000000" w:rsidRDefault="00000000" w:rsidRPr="00000000" w14:paraId="00000061">
      <w:pPr>
        <w:pStyle w:val="Heading4"/>
        <w:rPr>
          <w:rFonts w:ascii="Verdana" w:cs="Verdana" w:eastAsia="Verdana" w:hAnsi="Verdana"/>
        </w:rPr>
      </w:pPr>
      <w:bookmarkStart w:colFirst="0" w:colLast="0" w:name="_ppaywsekyeoy" w:id="16"/>
      <w:bookmarkEnd w:id="16"/>
      <w:r w:rsidDel="00000000" w:rsidR="00000000" w:rsidRPr="00000000">
        <w:rPr>
          <w:rFonts w:ascii="Verdana" w:cs="Verdana" w:eastAsia="Verdana" w:hAnsi="Verdana"/>
          <w:rtl w:val="0"/>
        </w:rPr>
        <w:t xml:space="preserve">5.1.3.2 Покупка за виртуальную валюту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</w:rPr>
      </w:pPr>
      <w:commentRangeStart w:id="9"/>
      <w:r w:rsidDel="00000000" w:rsidR="00000000" w:rsidRPr="00000000">
        <w:rPr>
          <w:rFonts w:ascii="Verdana" w:cs="Verdana" w:eastAsia="Verdana" w:hAnsi="Verdana"/>
          <w:rtl w:val="0"/>
        </w:rPr>
        <w:t xml:space="preserve">При покупке за виртуальную валюту схема работы немного отличается. Сперва выполняется запрос Summary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который возвращает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содержимое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покупки и метку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которая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показывает,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можно ли проп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у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стить подтверждение от пользователя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. Е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сли да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то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совершается переход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к следующему запросу Proceed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который может вернуть ошибку либо ничего не вернуть, и тогда платёж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продолжается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опять же через Xsolla Balance. Если вернулась ошибка или необходимо подтверждение от пользователя, то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совершается переход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на экран подтверждения платежа, на котором пользователю показана его покупа, чекбокс “спрашивать ли подтверждение в следующий раз” и ошибка, если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переход был совершен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после запроса Proceed.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6"/>
        <w:rPr>
          <w:rFonts w:ascii="Verdana" w:cs="Verdana" w:eastAsia="Verdana" w:hAnsi="Verdana"/>
          <w:sz w:val="16"/>
          <w:szCs w:val="16"/>
        </w:rPr>
      </w:pPr>
      <w:bookmarkStart w:colFirst="0" w:colLast="0" w:name="_j5ahrkjw3j9r" w:id="17"/>
      <w:bookmarkEnd w:id="17"/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(рис 3. открытие магазина)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</w:rPr>
      </w:pPr>
      <w:hyperlink r:id="rId25">
        <w:r w:rsidDel="00000000" w:rsidR="00000000" w:rsidRPr="00000000">
          <w:rPr>
            <w:rFonts w:ascii="Verdana" w:cs="Verdana" w:eastAsia="Verdana" w:hAnsi="Verdana"/>
          </w:rPr>
          <w:drawing>
            <wp:inline distB="19050" distT="19050" distL="19050" distR="19050">
              <wp:extent cx="5734050" cy="401320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50" cy="4013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>
          <w:rFonts w:ascii="Verdana" w:cs="Verdana" w:eastAsia="Verdana" w:hAnsi="Verdana"/>
        </w:rPr>
      </w:pPr>
      <w:bookmarkStart w:colFirst="0" w:colLast="0" w:name="_t70p40w82fl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6"/>
        <w:rPr>
          <w:rFonts w:ascii="Verdana" w:cs="Verdana" w:eastAsia="Verdana" w:hAnsi="Verdana"/>
          <w:sz w:val="16"/>
          <w:szCs w:val="16"/>
        </w:rPr>
      </w:pPr>
      <w:bookmarkStart w:colFirst="0" w:colLast="0" w:name="_e1x7gts74d2q" w:id="19"/>
      <w:bookmarkEnd w:id="19"/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(рис. 4 Магазин - навигация)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</w:rPr>
      </w:pPr>
      <w:hyperlink r:id="rId27">
        <w:r w:rsidDel="00000000" w:rsidR="00000000" w:rsidRPr="00000000">
          <w:rPr>
            <w:rFonts w:ascii="Verdana" w:cs="Verdana" w:eastAsia="Verdana" w:hAnsi="Verdana"/>
          </w:rPr>
          <w:drawing>
            <wp:inline distB="19050" distT="19050" distL="19050" distR="19050">
              <wp:extent cx="5524911" cy="7710488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911" cy="771048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6"/>
        <w:rPr>
          <w:rFonts w:ascii="Verdana" w:cs="Verdana" w:eastAsia="Verdana" w:hAnsi="Verdana"/>
          <w:sz w:val="16"/>
          <w:szCs w:val="16"/>
        </w:rPr>
      </w:pPr>
      <w:bookmarkStart w:colFirst="0" w:colLast="0" w:name="_2l95iouiivqf" w:id="20"/>
      <w:bookmarkEnd w:id="20"/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(рис. 5 Магазин - переход к выбору платёжки)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</w:rPr>
      </w:pPr>
      <w:hyperlink r:id="rId29">
        <w:r w:rsidDel="00000000" w:rsidR="00000000" w:rsidRPr="00000000">
          <w:rPr>
            <w:rFonts w:ascii="Verdana" w:cs="Verdana" w:eastAsia="Verdana" w:hAnsi="Verdana"/>
          </w:rPr>
          <w:drawing>
            <wp:inline distB="19050" distT="19050" distL="19050" distR="19050">
              <wp:extent cx="5524500" cy="7696200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769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ns w:author="Anna Malukhina" w:id="2" w:date="2020-03-16T15:28:08Z"/>
        </w:rPr>
      </w:pPr>
      <w:ins w:author="Anna Malukhina" w:id="2" w:date="2020-03-16T15:28:08Z">
        <w:r w:rsidDel="00000000" w:rsidR="00000000" w:rsidRPr="00000000">
          <w:rPr>
            <w:rtl w:val="0"/>
          </w:rPr>
          <w:t xml:space="preserve">Что сделано хорошо: </w:t>
        </w:r>
      </w:ins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ins w:author="Anna Malukhina" w:id="2" w:date="2020-03-16T15:28:08Z"/>
          <w:rFonts w:ascii="Times New Roman" w:cs="Times New Roman" w:eastAsia="Times New Roman" w:hAnsi="Times New Roman"/>
          <w:color w:val="38761d"/>
          <w:sz w:val="24"/>
          <w:szCs w:val="24"/>
        </w:rPr>
      </w:pPr>
      <w:ins w:author="Anna Malukhina" w:id="2" w:date="2020-03-16T15:28:08Z">
        <w:r w:rsidDel="00000000" w:rsidR="00000000" w:rsidRPr="00000000">
          <w:rPr>
            <w:rtl w:val="0"/>
          </w:rPr>
          <w:t xml:space="preserve">Исправлены отдельные грамматические и пунктуационные ошибки.</w:t>
        </w:r>
      </w:ins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ins w:author="Anna Malukhina" w:id="2" w:date="2020-03-16T15:28:08Z"/>
          <w:rFonts w:ascii="Times New Roman" w:cs="Times New Roman" w:eastAsia="Times New Roman" w:hAnsi="Times New Roman"/>
          <w:color w:val="38761d"/>
          <w:sz w:val="24"/>
          <w:szCs w:val="24"/>
        </w:rPr>
      </w:pPr>
      <w:ins w:author="Anna Malukhina" w:id="2" w:date="2020-03-16T15:28:08Z">
        <w:r w:rsidDel="00000000" w:rsidR="00000000" w:rsidRPr="00000000">
          <w:rPr>
            <w:rtl w:val="0"/>
          </w:rPr>
          <w:t xml:space="preserve">Термины перенесены в начало.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ins w:author="Anna Malukhina" w:id="2" w:date="2020-03-16T15:28:08Z"/>
          <w:rFonts w:ascii="Times New Roman" w:cs="Times New Roman" w:eastAsia="Times New Roman" w:hAnsi="Times New Roman"/>
          <w:color w:val="38761d"/>
          <w:sz w:val="24"/>
          <w:szCs w:val="24"/>
        </w:rPr>
      </w:pPr>
      <w:ins w:author="Anna Malukhina" w:id="2" w:date="2020-03-16T15:28:08Z">
        <w:r w:rsidDel="00000000" w:rsidR="00000000" w:rsidRPr="00000000">
          <w:rPr>
            <w:rtl w:val="0"/>
          </w:rPr>
          <w:t xml:space="preserve">Отдельные абзацы переписаны более простым языком, добавлены маркированные и нумерованные списки для улучшения читаемости .</w:t>
        </w:r>
      </w:ins>
    </w:p>
    <w:p w:rsidR="00000000" w:rsidDel="00000000" w:rsidP="00000000" w:rsidRDefault="00000000" w:rsidRPr="00000000" w14:paraId="00000081">
      <w:pPr>
        <w:ind w:left="720" w:firstLine="0"/>
        <w:rPr>
          <w:ins w:author="Anna Malukhina" w:id="2" w:date="2020-03-16T15:28:08Z"/>
        </w:rPr>
      </w:pPr>
      <w:ins w:author="Anna Malukhina" w:id="2" w:date="2020-03-16T15:28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2">
      <w:pPr>
        <w:rPr>
          <w:ins w:author="Anna Malukhina" w:id="2" w:date="2020-03-16T15:28:08Z"/>
        </w:rPr>
      </w:pPr>
      <w:ins w:author="Anna Malukhina" w:id="2" w:date="2020-03-16T15:28:08Z">
        <w:r w:rsidDel="00000000" w:rsidR="00000000" w:rsidRPr="00000000">
          <w:rPr>
            <w:rtl w:val="0"/>
          </w:rPr>
          <w:t xml:space="preserve">Что можно улучшить:</w:t>
        </w:r>
      </w:ins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ins w:author="Anna Malukhina" w:id="2" w:date="2020-03-16T15:28:08Z"/>
          <w:rFonts w:ascii="Times New Roman" w:cs="Times New Roman" w:eastAsia="Times New Roman" w:hAnsi="Times New Roman"/>
          <w:color w:val="38761d"/>
          <w:sz w:val="24"/>
          <w:szCs w:val="24"/>
        </w:rPr>
      </w:pPr>
      <w:ins w:author="Anna Malukhina" w:id="2" w:date="2020-03-16T15:28:08Z">
        <w:r w:rsidDel="00000000" w:rsidR="00000000" w:rsidRPr="00000000">
          <w:rPr>
            <w:rtl w:val="0"/>
          </w:rPr>
          <w:t xml:space="preserve">Учесть комментарии по тексту. </w:t>
        </w:r>
      </w:ins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ins w:author="Anna Malukhina" w:id="2" w:date="2020-03-16T15:28:08Z"/>
          <w:rFonts w:ascii="Times New Roman" w:cs="Times New Roman" w:eastAsia="Times New Roman" w:hAnsi="Times New Roman"/>
          <w:color w:val="38761d"/>
          <w:sz w:val="24"/>
          <w:szCs w:val="24"/>
        </w:rPr>
      </w:pPr>
      <w:ins w:author="Anna Malukhina" w:id="2" w:date="2020-03-16T15:28:08Z">
        <w:r w:rsidDel="00000000" w:rsidR="00000000" w:rsidRPr="00000000">
          <w:rPr>
            <w:rtl w:val="0"/>
          </w:rPr>
          <w:t xml:space="preserve">Добавить оглавление.</w:t>
        </w:r>
      </w:ins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ins w:author="Anna Malukhina" w:id="2" w:date="2020-03-16T15:28:08Z"/>
          <w:color w:val="38761d"/>
          <w:sz w:val="24"/>
          <w:szCs w:val="24"/>
        </w:rPr>
      </w:pPr>
      <w:ins w:author="Anna Malukhina" w:id="2" w:date="2020-03-16T15:28:08Z">
        <w:r w:rsidDel="00000000" w:rsidR="00000000" w:rsidRPr="00000000">
          <w:rPr>
            <w:rtl w:val="0"/>
          </w:rPr>
          <w:t xml:space="preserve">Упростить длинные предложения - разбить на несколько, например, в разделе </w:t>
        </w:r>
        <w:r w:rsidDel="00000000" w:rsidR="00000000" w:rsidRPr="00000000">
          <w:rPr>
            <w:rtl w:val="0"/>
          </w:rPr>
          <w:t xml:space="preserve">Выбор покупки.</w:t>
        </w:r>
      </w:ins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ins w:author="Anna Malukhina" w:id="2" w:date="2020-03-16T15:28:08Z"/>
          <w:rFonts w:ascii="Times New Roman" w:cs="Times New Roman" w:eastAsia="Times New Roman" w:hAnsi="Times New Roman"/>
          <w:color w:val="38761d"/>
          <w:sz w:val="24"/>
          <w:szCs w:val="24"/>
        </w:rPr>
      </w:pPr>
      <w:ins w:author="Anna Malukhina" w:id="2" w:date="2020-03-16T15:28:08Z">
        <w:r w:rsidDel="00000000" w:rsidR="00000000" w:rsidRPr="00000000">
          <w:rPr>
            <w:rtl w:val="0"/>
          </w:rPr>
          <w:t xml:space="preserve">Избавиться от “здесь”, “тут” т.к. данные слова не соответствуют стилю ТЗ.</w:t>
        </w:r>
      </w:ins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ins w:author="Anna Malukhina" w:id="2" w:date="2020-03-16T15:28:08Z"/>
          <w:rFonts w:ascii="Times New Roman" w:cs="Times New Roman" w:eastAsia="Times New Roman" w:hAnsi="Times New Roman"/>
          <w:color w:val="38761d"/>
          <w:sz w:val="24"/>
          <w:szCs w:val="24"/>
        </w:rPr>
      </w:pPr>
      <w:ins w:author="Anna Malukhina" w:id="2" w:date="2020-03-16T15:28:08Z">
        <w:r w:rsidDel="00000000" w:rsidR="00000000" w:rsidRPr="00000000">
          <w:rPr>
            <w:rtl w:val="0"/>
          </w:rPr>
          <w:t xml:space="preserve">Добавить ссылки в тексте на все рисунки, а также добавить пояснения к ним. </w:t>
        </w:r>
      </w:ins>
    </w:p>
    <w:p w:rsidR="00000000" w:rsidDel="00000000" w:rsidP="00000000" w:rsidRDefault="00000000" w:rsidRPr="00000000" w14:paraId="00000088">
      <w:pPr>
        <w:rPr>
          <w:ins w:author="Anna Malukhina" w:id="2" w:date="2020-03-16T15:28:08Z"/>
        </w:rPr>
      </w:pPr>
      <w:ins w:author="Anna Malukhina" w:id="2" w:date="2020-03-16T15:28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9">
      <w:pPr>
        <w:ind w:left="0" w:right="-40.866141732282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р Чепоков" w:id="1" w:date="2020-03-08T12:15:0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термины и определения лучше выносить в самое начало тех. документа, либо ссылаться к каждому термину в нижних колонтитулах</w:t>
      </w:r>
    </w:p>
  </w:comment>
  <w:comment w:author="Anna Malukhina" w:id="4" w:date="2020-03-16T15:24:1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реализовать или требуется</w:t>
      </w:r>
    </w:p>
  </w:comment>
  <w:comment w:author="Елизар Чепоков" w:id="2" w:date="2020-03-08T12:15:5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 заголовок "Общие слова"</w:t>
      </w:r>
    </w:p>
  </w:comment>
  <w:comment w:author="Anna Malukhina" w:id="5" w:date="2020-03-16T15:24:4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раздела не соответствует содержанию</w:t>
      </w:r>
    </w:p>
  </w:comment>
  <w:comment w:author="Елизар Чепоков" w:id="6" w:date="2020-03-08T14:07:55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во многих местах употребляются местоимения “наш” (сервис), “нам”(вернется результат). В технической документации такой стиль недопустим. Все подобные конструкции ниже заменены.</w:t>
      </w:r>
    </w:p>
  </w:comment>
  <w:comment w:author="Anna Malukhina" w:id="8" w:date="2020-03-16T15:26:1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также оформить как список, чтобы облегчить восприятие</w:t>
      </w:r>
    </w:p>
  </w:comment>
  <w:comment w:author="Елизар Чепоков" w:id="0" w:date="2020-03-08T12:13:3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сноска</w:t>
      </w:r>
    </w:p>
  </w:comment>
  <w:comment w:author="Anna Malukhina" w:id="3" w:date="2020-03-16T15:23:4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большой буквы. Здесь и далее по тексту</w:t>
      </w:r>
    </w:p>
  </w:comment>
  <w:comment w:author="Anna Malukhina" w:id="9" w:date="2020-03-16T15:27:1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также оформить как список, чтобы облегчить восприятие</w:t>
      </w:r>
    </w:p>
  </w:comment>
  <w:comment w:author="Елизар Чепоков" w:id="7" w:date="2020-03-08T14:07:1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здесь более уместен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highlight w:val="white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draw.io/#G0B4StYgupUIw6V3d4NW53QUhFajQ" TargetMode="External"/><Relationship Id="rId22" Type="http://schemas.openxmlformats.org/officeDocument/2006/relationships/hyperlink" Target="https://docs.google.com/document/d/1gkqvf-70VZHFr3O0LbyK6VzTYDlng5b43ewYcwWszlA/edit#heading=h.1qvv5bfeuj61" TargetMode="External"/><Relationship Id="rId21" Type="http://schemas.openxmlformats.org/officeDocument/2006/relationships/image" Target="media/image5.png"/><Relationship Id="rId24" Type="http://schemas.openxmlformats.org/officeDocument/2006/relationships/hyperlink" Target="https://docs.google.com/document/d/1gkqvf-70VZHFr3O0LbyK6VzTYDlng5b43ewYcwWszlA/edit#heading=h.u0crnbhvhxdh" TargetMode="External"/><Relationship Id="rId23" Type="http://schemas.openxmlformats.org/officeDocument/2006/relationships/hyperlink" Target="https://docs.google.com/document/d/1gkqvf-70VZHFr3O0LbyK6VzTYDlng5b43ewYcwWszlA/edit#heading=h.94e9kocxokka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gkqvf-70VZHFr3O0LbyK6VzTYDlng5b43ewYcwWszlA/edit#heading=h.7xpc6mcqgzk4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s://drive.draw.io/#G0B4StYgupUIw6cnBqUzlXWHEtb1E" TargetMode="External"/><Relationship Id="rId28" Type="http://schemas.openxmlformats.org/officeDocument/2006/relationships/image" Target="media/image3.png"/><Relationship Id="rId27" Type="http://schemas.openxmlformats.org/officeDocument/2006/relationships/hyperlink" Target="https://drive.draw.io/#G0B4StYgupUIw6T2s5dHFDelUzYm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rive.draw.io/#G0B4StYgupUIw6ZjYtelNWVzZ6Nlk" TargetMode="External"/><Relationship Id="rId7" Type="http://schemas.openxmlformats.org/officeDocument/2006/relationships/hyperlink" Target="https://secure.xsolla.com/paystation2/api" TargetMode="External"/><Relationship Id="rId8" Type="http://schemas.openxmlformats.org/officeDocument/2006/relationships/hyperlink" Target="https://docs.google.com/document/d/1gkqvf-70VZHFr3O0LbyK6VzTYDlng5b43ewYcwWszlA/edit#heading=h.amr87j4qq6ju" TargetMode="External"/><Relationship Id="rId30" Type="http://schemas.openxmlformats.org/officeDocument/2006/relationships/image" Target="media/image2.png"/><Relationship Id="rId11" Type="http://schemas.openxmlformats.org/officeDocument/2006/relationships/hyperlink" Target="https://drive.draw.io/#G0B4StYgupUIw6RzlUZEVraFJtX2c" TargetMode="External"/><Relationship Id="rId10" Type="http://schemas.openxmlformats.org/officeDocument/2006/relationships/hyperlink" Target="https://docs.google.com/document/d/1gkqvf-70VZHFr3O0LbyK6VzTYDlng5b43ewYcwWszlA/edit#heading=h.761yukuyrfxl" TargetMode="External"/><Relationship Id="rId13" Type="http://schemas.openxmlformats.org/officeDocument/2006/relationships/hyperlink" Target="https://docs.google.com/document/d/1gkqvf-70VZHFr3O0LbyK6VzTYDlng5b43ewYcwWszlA/edit#heading=h.ws7e5kigc9gf" TargetMode="External"/><Relationship Id="rId12" Type="http://schemas.openxmlformats.org/officeDocument/2006/relationships/image" Target="media/image1.png"/><Relationship Id="rId15" Type="http://schemas.openxmlformats.org/officeDocument/2006/relationships/hyperlink" Target="https://docs.google.com/document/d/1gkqvf-70VZHFr3O0LbyK6VzTYDlng5b43ewYcwWszlA/edit#heading=h.uqcfppu7xv8k" TargetMode="External"/><Relationship Id="rId14" Type="http://schemas.openxmlformats.org/officeDocument/2006/relationships/hyperlink" Target="https://docs.google.com/document/d/1gkqvf-70VZHFr3O0LbyK6VzTYDlng5b43ewYcwWszlA/edit#heading=h.6er2sxdhh14m" TargetMode="External"/><Relationship Id="rId17" Type="http://schemas.openxmlformats.org/officeDocument/2006/relationships/hyperlink" Target="https://docs.google.com/document/d/1gkqvf-70VZHFr3O0LbyK6VzTYDlng5b43ewYcwWszlA/edit#heading=h.1qvv5bfeuj61" TargetMode="External"/><Relationship Id="rId16" Type="http://schemas.openxmlformats.org/officeDocument/2006/relationships/hyperlink" Target="https://docs.google.com/document/d/1gkqvf-70VZHFr3O0LbyK6VzTYDlng5b43ewYcwWszlA/edit#heading=h.63r8vdmbvq3u" TargetMode="External"/><Relationship Id="rId19" Type="http://schemas.openxmlformats.org/officeDocument/2006/relationships/hyperlink" Target="https://docs.google.com/document/d/1gkqvf-70VZHFr3O0LbyK6VzTYDlng5b43ewYcwWszlA/edit#heading=h.63r8vdmbvq3u" TargetMode="External"/><Relationship Id="rId18" Type="http://schemas.openxmlformats.org/officeDocument/2006/relationships/hyperlink" Target="https://docs.google.com/document/d/1gkqvf-70VZHFr3O0LbyK6VzTYDlng5b43ewYcwWszlA/edit#heading=h.d5pbgdclyf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